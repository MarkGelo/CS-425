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E91EC" w14:textId="77777777" w:rsidR="00E31B41" w:rsidRDefault="00E31B41" w:rsidP="002E6D3D">
      <w:pPr>
        <w:widowControl/>
        <w:autoSpaceDE/>
        <w:autoSpaceDN/>
        <w:adjustRightInd/>
        <w:spacing w:after="160" w:line="259" w:lineRule="auto"/>
        <w:rPr>
          <w:sz w:val="32"/>
          <w:szCs w:val="32"/>
        </w:rPr>
      </w:pPr>
    </w:p>
    <w:p w14:paraId="2C00E34D" w14:textId="77777777" w:rsidR="00E31B41" w:rsidRDefault="00E31B41" w:rsidP="000708DB">
      <w:pPr>
        <w:pStyle w:val="BodyText"/>
        <w:kinsoku w:val="0"/>
        <w:overflowPunct w:val="0"/>
        <w:spacing w:before="261"/>
        <w:ind w:right="73"/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0708DB" w:rsidRPr="000708DB">
        <w:rPr>
          <w:rFonts w:ascii="Georgia" w:hAnsi="Georgia" w:cs="Georgia"/>
          <w:b/>
          <w:bCs/>
          <w:sz w:val="28"/>
          <w:szCs w:val="28"/>
        </w:rPr>
        <w:t>Agent</w:t>
      </w:r>
    </w:p>
    <w:p w14:paraId="391CCF46" w14:textId="77777777" w:rsidR="00E31B41" w:rsidRDefault="00E31B41" w:rsidP="00E31B41">
      <w:pPr>
        <w:pStyle w:val="BodyText"/>
        <w:kinsoku w:val="0"/>
        <w:overflowPunct w:val="0"/>
        <w:spacing w:before="9"/>
        <w:rPr>
          <w:rFonts w:ascii="Georgia" w:hAnsi="Georgia" w:cs="Georgia"/>
          <w:b/>
          <w:bCs/>
          <w:sz w:val="2"/>
          <w:szCs w:val="2"/>
        </w:rPr>
      </w:pPr>
    </w:p>
    <w:tbl>
      <w:tblPr>
        <w:tblW w:w="3381" w:type="dxa"/>
        <w:tblInd w:w="-2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380"/>
        <w:gridCol w:w="921"/>
      </w:tblGrid>
      <w:tr w:rsidR="00B926E8" w14:paraId="222B13D6" w14:textId="77777777" w:rsidTr="00B926E8">
        <w:trPr>
          <w:trHeight w:val="203"/>
        </w:trPr>
        <w:tc>
          <w:tcPr>
            <w:tcW w:w="108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  <w:shd w:val="clear" w:color="auto" w:fill="000000" w:themeFill="text1"/>
          </w:tcPr>
          <w:p w14:paraId="21488327" w14:textId="77777777" w:rsidR="00B926E8" w:rsidRDefault="00B926E8" w:rsidP="00F34090">
            <w:pPr>
              <w:pStyle w:val="TableParagraph"/>
              <w:kinsoku w:val="0"/>
              <w:overflowPunct w:val="0"/>
              <w:spacing w:line="184" w:lineRule="exact"/>
              <w:ind w:left="125" w:right="11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38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  <w:shd w:val="clear" w:color="auto" w:fill="000000" w:themeFill="text1"/>
          </w:tcPr>
          <w:p w14:paraId="75DC3705" w14:textId="77777777" w:rsidR="00B926E8" w:rsidRPr="00672C31" w:rsidRDefault="00B926E8" w:rsidP="00F34090">
            <w:pPr>
              <w:pStyle w:val="TableParagraph"/>
              <w:kinsoku w:val="0"/>
              <w:overflowPunct w:val="0"/>
              <w:spacing w:line="184" w:lineRule="exact"/>
              <w:ind w:left="167" w:right="160"/>
              <w:jc w:val="center"/>
              <w:rPr>
                <w:sz w:val="20"/>
                <w:szCs w:val="20"/>
                <w:u w:val="single"/>
              </w:rPr>
            </w:pPr>
            <w:r w:rsidRPr="00672C31">
              <w:rPr>
                <w:sz w:val="20"/>
                <w:szCs w:val="20"/>
                <w:u w:val="single"/>
              </w:rPr>
              <w:t>License</w:t>
            </w:r>
          </w:p>
        </w:tc>
        <w:tc>
          <w:tcPr>
            <w:tcW w:w="921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  <w:shd w:val="clear" w:color="auto" w:fill="000000" w:themeFill="text1"/>
          </w:tcPr>
          <w:p w14:paraId="1C37C270" w14:textId="77777777" w:rsidR="00B926E8" w:rsidRDefault="00B926E8" w:rsidP="00F34090">
            <w:pPr>
              <w:pStyle w:val="TableParagraph"/>
              <w:kinsoku w:val="0"/>
              <w:overflowPunct w:val="0"/>
              <w:spacing w:line="184" w:lineRule="exact"/>
              <w:ind w:left="120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</w:t>
            </w:r>
          </w:p>
        </w:tc>
      </w:tr>
      <w:tr w:rsidR="00321BD2" w14:paraId="597F531C" w14:textId="77777777" w:rsidTr="00B926E8">
        <w:trPr>
          <w:trHeight w:val="203"/>
        </w:trPr>
        <w:tc>
          <w:tcPr>
            <w:tcW w:w="108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69A4C7B7" w14:textId="77777777" w:rsidR="00321BD2" w:rsidRDefault="00321BD2" w:rsidP="00321BD2">
            <w:pPr>
              <w:pStyle w:val="TableParagraph"/>
              <w:kinsoku w:val="0"/>
              <w:overflowPunct w:val="0"/>
              <w:spacing w:line="184" w:lineRule="exact"/>
              <w:ind w:left="125" w:right="11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Alice</w:t>
            </w:r>
          </w:p>
        </w:tc>
        <w:tc>
          <w:tcPr>
            <w:tcW w:w="138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718EA28D" w14:textId="77777777" w:rsidR="00321BD2" w:rsidRDefault="00321BD2" w:rsidP="00321BD2">
            <w:pPr>
              <w:pStyle w:val="TableParagraph"/>
              <w:kinsoku w:val="0"/>
              <w:overflowPunct w:val="0"/>
              <w:spacing w:before="11" w:line="208" w:lineRule="exact"/>
              <w:ind w:left="349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12004</w:t>
            </w:r>
          </w:p>
        </w:tc>
        <w:tc>
          <w:tcPr>
            <w:tcW w:w="921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07FEEAB8" w14:textId="77777777" w:rsidR="00321BD2" w:rsidRDefault="00DE6260" w:rsidP="00321BD2">
            <w:pPr>
              <w:pStyle w:val="TableParagraph"/>
              <w:kinsoku w:val="0"/>
              <w:overflowPunct w:val="0"/>
              <w:spacing w:line="184" w:lineRule="exact"/>
              <w:ind w:left="120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321BD2" w14:paraId="05107CC8" w14:textId="77777777" w:rsidTr="00B926E8">
        <w:trPr>
          <w:trHeight w:val="239"/>
        </w:trPr>
        <w:tc>
          <w:tcPr>
            <w:tcW w:w="108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04A430D8" w14:textId="77777777" w:rsidR="00321BD2" w:rsidRDefault="00321BD2" w:rsidP="00321BD2">
            <w:pPr>
              <w:pStyle w:val="TableParagraph"/>
              <w:kinsoku w:val="0"/>
              <w:overflowPunct w:val="0"/>
              <w:spacing w:before="11" w:line="208" w:lineRule="exact"/>
              <w:ind w:left="125" w:right="118"/>
              <w:jc w:val="center"/>
              <w:rPr>
                <w:w w:val="105"/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Bob</w:t>
            </w:r>
          </w:p>
        </w:tc>
        <w:tc>
          <w:tcPr>
            <w:tcW w:w="138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29F26F84" w14:textId="77777777" w:rsidR="00321BD2" w:rsidRDefault="00321BD2" w:rsidP="00321BD2">
            <w:pPr>
              <w:pStyle w:val="TableParagraph"/>
              <w:kinsoku w:val="0"/>
              <w:overflowPunct w:val="0"/>
              <w:spacing w:before="11" w:line="208" w:lineRule="exact"/>
              <w:ind w:left="349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14043</w:t>
            </w:r>
          </w:p>
        </w:tc>
        <w:tc>
          <w:tcPr>
            <w:tcW w:w="921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4ACD266" w14:textId="77777777" w:rsidR="00321BD2" w:rsidRDefault="00DE6260" w:rsidP="00321BD2">
            <w:pPr>
              <w:pStyle w:val="TableParagraph"/>
              <w:kinsoku w:val="0"/>
              <w:overflowPunct w:val="0"/>
              <w:spacing w:before="11" w:line="208" w:lineRule="exact"/>
              <w:ind w:left="119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321BD2" w14:paraId="62DFB2E1" w14:textId="77777777" w:rsidTr="00B926E8">
        <w:trPr>
          <w:trHeight w:val="273"/>
        </w:trPr>
        <w:tc>
          <w:tcPr>
            <w:tcW w:w="1080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FC372" w14:textId="77777777" w:rsidR="00321BD2" w:rsidRDefault="00321BD2" w:rsidP="00321BD2">
            <w:pPr>
              <w:pStyle w:val="TableParagraph"/>
              <w:kinsoku w:val="0"/>
              <w:overflowPunct w:val="0"/>
              <w:spacing w:before="11" w:line="243" w:lineRule="exact"/>
              <w:ind w:left="125" w:right="11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Carol</w:t>
            </w:r>
          </w:p>
        </w:tc>
        <w:tc>
          <w:tcPr>
            <w:tcW w:w="1380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CE7E" w14:textId="77777777" w:rsidR="00321BD2" w:rsidRDefault="00321BD2" w:rsidP="00321BD2">
            <w:pPr>
              <w:pStyle w:val="TableParagraph"/>
              <w:kinsoku w:val="0"/>
              <w:overflowPunct w:val="0"/>
              <w:spacing w:before="11" w:line="208" w:lineRule="exact"/>
              <w:ind w:left="349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6500</w:t>
            </w:r>
          </w:p>
        </w:tc>
        <w:tc>
          <w:tcPr>
            <w:tcW w:w="921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3AF0E" w14:textId="77777777" w:rsidR="00321BD2" w:rsidRDefault="00DE6260" w:rsidP="00321BD2">
            <w:pPr>
              <w:pStyle w:val="TableParagraph"/>
              <w:kinsoku w:val="0"/>
              <w:overflowPunct w:val="0"/>
              <w:spacing w:before="11" w:line="243" w:lineRule="exact"/>
              <w:ind w:left="120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</w:tbl>
    <w:p w14:paraId="3ADE5940" w14:textId="77777777" w:rsidR="00E31B41" w:rsidRDefault="00E31B41" w:rsidP="00E31B41">
      <w:pPr>
        <w:pStyle w:val="BodyText"/>
        <w:kinsoku w:val="0"/>
        <w:overflowPunct w:val="0"/>
        <w:rPr>
          <w:rFonts w:ascii="Georgia" w:hAnsi="Georgia" w:cs="Georgia"/>
          <w:b/>
          <w:bCs/>
          <w:sz w:val="27"/>
          <w:szCs w:val="27"/>
        </w:rPr>
      </w:pPr>
    </w:p>
    <w:p w14:paraId="7F12BB39" w14:textId="77777777" w:rsidR="00E31B41" w:rsidRDefault="00BD0E3F" w:rsidP="000708DB">
      <w:pPr>
        <w:pStyle w:val="BodyText"/>
        <w:kinsoku w:val="0"/>
        <w:overflowPunct w:val="0"/>
        <w:ind w:right="73"/>
        <w:jc w:val="center"/>
        <w:rPr>
          <w:rFonts w:ascii="Georgia" w:hAnsi="Georgia" w:cs="Georgia"/>
          <w:b/>
          <w:bCs/>
          <w:sz w:val="28"/>
          <w:szCs w:val="28"/>
        </w:rPr>
      </w:pPr>
      <w:proofErr w:type="spellStart"/>
      <w:r>
        <w:rPr>
          <w:rFonts w:ascii="Georgia" w:hAnsi="Georgia" w:cs="Georgia"/>
          <w:b/>
          <w:bCs/>
          <w:sz w:val="28"/>
          <w:szCs w:val="28"/>
        </w:rPr>
        <w:t>Sold</w:t>
      </w:r>
      <w:r w:rsidR="000708DB">
        <w:rPr>
          <w:rFonts w:ascii="Georgia" w:hAnsi="Georgia" w:cs="Georgia"/>
          <w:b/>
          <w:bCs/>
          <w:sz w:val="28"/>
          <w:szCs w:val="28"/>
        </w:rPr>
        <w:t>Property</w:t>
      </w:r>
      <w:proofErr w:type="spellEnd"/>
    </w:p>
    <w:p w14:paraId="0CA564C8" w14:textId="77777777" w:rsidR="00E31B41" w:rsidRDefault="000C353D" w:rsidP="00BD0E3F">
      <w:pPr>
        <w:pStyle w:val="BodyText"/>
        <w:kinsoku w:val="0"/>
        <w:overflowPunct w:val="0"/>
        <w:spacing w:before="261"/>
        <w:ind w:right="73" w:firstLine="720"/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0E9818A" wp14:editId="691B5815">
                <wp:simplePos x="0" y="0"/>
                <wp:positionH relativeFrom="column">
                  <wp:posOffset>-506095</wp:posOffset>
                </wp:positionH>
                <wp:positionV relativeFrom="paragraph">
                  <wp:posOffset>87630</wp:posOffset>
                </wp:positionV>
                <wp:extent cx="3048635" cy="1229360"/>
                <wp:effectExtent l="0" t="0" r="18415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635" cy="122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445" w:type="dxa"/>
                              <w:tblInd w:w="-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900"/>
                              <w:gridCol w:w="630"/>
                              <w:gridCol w:w="1170"/>
                              <w:gridCol w:w="720"/>
                              <w:gridCol w:w="2025"/>
                            </w:tblGrid>
                            <w:tr w:rsidR="00563330" w:rsidRPr="00563330" w14:paraId="2321A468" w14:textId="77777777" w:rsidTr="007314D0">
                              <w:trPr>
                                <w:trHeight w:val="206"/>
                              </w:trPr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one" w:sz="6" w:space="0" w:color="auto"/>
                                    <w:right w:val="single" w:sz="4" w:space="0" w:color="000000"/>
                                  </w:tcBorders>
                                  <w:shd w:val="clear" w:color="auto" w:fill="000000" w:themeFill="text1"/>
                                </w:tcPr>
                                <w:p w14:paraId="629563B8" w14:textId="77777777" w:rsidR="00563330" w:rsidRPr="007314D0" w:rsidRDefault="007314D0" w:rsidP="007426DC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187" w:lineRule="exact"/>
                                    <w:ind w:left="95" w:right="46"/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one" w:sz="6" w:space="0" w:color="auto"/>
                                    <w:right w:val="single" w:sz="4" w:space="0" w:color="000000"/>
                                  </w:tcBorders>
                                  <w:shd w:val="clear" w:color="auto" w:fill="000000" w:themeFill="text1"/>
                                </w:tcPr>
                                <w:p w14:paraId="181F70A6" w14:textId="77777777" w:rsidR="00563330" w:rsidRPr="00672C31" w:rsidRDefault="007314D0" w:rsidP="00563330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187" w:lineRule="exact"/>
                                    <w:ind w:right="46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672C31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u w:val="single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one" w:sz="6" w:space="0" w:color="auto"/>
                                    <w:right w:val="single" w:sz="4" w:space="0" w:color="000000"/>
                                  </w:tcBorders>
                                  <w:shd w:val="clear" w:color="auto" w:fill="000000" w:themeFill="text1"/>
                                </w:tcPr>
                                <w:p w14:paraId="09314BE0" w14:textId="77777777" w:rsidR="00563330" w:rsidRPr="007314D0" w:rsidRDefault="007314D0" w:rsidP="007426DC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187" w:lineRule="exact"/>
                                    <w:ind w:right="46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Price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one" w:sz="6" w:space="0" w:color="auto"/>
                                    <w:right w:val="single" w:sz="4" w:space="0" w:color="000000"/>
                                  </w:tcBorders>
                                  <w:shd w:val="clear" w:color="auto" w:fill="000000" w:themeFill="text1"/>
                                </w:tcPr>
                                <w:p w14:paraId="4338935C" w14:textId="77777777" w:rsidR="00563330" w:rsidRPr="007314D0" w:rsidRDefault="007314D0" w:rsidP="007426DC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187" w:lineRule="exact"/>
                                    <w:ind w:left="7" w:right="46"/>
                                    <w:rPr>
                                      <w:color w:val="FFFFFF" w:themeColor="background1"/>
                                      <w:w w:val="99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w w:val="99"/>
                                      <w:sz w:val="16"/>
                                      <w:szCs w:val="16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20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one" w:sz="6" w:space="0" w:color="auto"/>
                                    <w:right w:val="single" w:sz="4" w:space="0" w:color="000000"/>
                                  </w:tcBorders>
                                  <w:shd w:val="clear" w:color="auto" w:fill="000000" w:themeFill="text1"/>
                                </w:tcPr>
                                <w:p w14:paraId="6C7A1918" w14:textId="77777777" w:rsidR="00563330" w:rsidRPr="007314D0" w:rsidRDefault="007314D0" w:rsidP="007426DC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 w:line="208" w:lineRule="exact"/>
                                    <w:ind w:left="349"/>
                                    <w:rPr>
                                      <w:color w:val="FFFFFF" w:themeColor="background1"/>
                                      <w:w w:val="9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w w:val="99"/>
                                      <w:sz w:val="20"/>
                                      <w:szCs w:val="20"/>
                                    </w:rPr>
                                    <w:t>License</w:t>
                                  </w:r>
                                </w:p>
                              </w:tc>
                            </w:tr>
                            <w:tr w:rsidR="00563330" w:rsidRPr="000C353D" w14:paraId="4203DA91" w14:textId="77777777" w:rsidTr="007314D0">
                              <w:trPr>
                                <w:trHeight w:val="206"/>
                              </w:trPr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one" w:sz="6" w:space="0" w:color="auto"/>
                                    <w:right w:val="single" w:sz="4" w:space="0" w:color="000000"/>
                                  </w:tcBorders>
                                </w:tcPr>
                                <w:p w14:paraId="5CACF8D4" w14:textId="77777777" w:rsidR="00563330" w:rsidRPr="000C353D" w:rsidRDefault="00563330" w:rsidP="007426DC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187" w:lineRule="exact"/>
                                    <w:ind w:left="95" w:right="46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Land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one" w:sz="6" w:space="0" w:color="auto"/>
                                    <w:right w:val="single" w:sz="4" w:space="0" w:color="000000"/>
                                  </w:tcBorders>
                                </w:tcPr>
                                <w:p w14:paraId="72D2CF0E" w14:textId="77777777" w:rsidR="00563330" w:rsidRDefault="00563330" w:rsidP="00563330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187" w:lineRule="exact"/>
                                    <w:ind w:right="46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one" w:sz="6" w:space="0" w:color="auto"/>
                                    <w:right w:val="single" w:sz="4" w:space="0" w:color="000000"/>
                                  </w:tcBorders>
                                </w:tcPr>
                                <w:p w14:paraId="1C5E3776" w14:textId="77777777" w:rsidR="00563330" w:rsidRPr="000C353D" w:rsidRDefault="00563330" w:rsidP="007426DC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187" w:lineRule="exact"/>
                                    <w:ind w:right="46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25000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one" w:sz="6" w:space="0" w:color="auto"/>
                                    <w:right w:val="single" w:sz="4" w:space="0" w:color="000000"/>
                                  </w:tcBorders>
                                </w:tcPr>
                                <w:p w14:paraId="65826895" w14:textId="77777777" w:rsidR="00563330" w:rsidRPr="000C353D" w:rsidRDefault="00563330" w:rsidP="007426DC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187" w:lineRule="exact"/>
                                    <w:ind w:left="7" w:right="46"/>
                                    <w:rPr>
                                      <w:w w:val="99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one" w:sz="6" w:space="0" w:color="auto"/>
                                    <w:right w:val="single" w:sz="4" w:space="0" w:color="000000"/>
                                  </w:tcBorders>
                                </w:tcPr>
                                <w:p w14:paraId="56F2F73E" w14:textId="77777777" w:rsidR="00563330" w:rsidRDefault="00563330" w:rsidP="007426DC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 w:line="208" w:lineRule="exact"/>
                                    <w:ind w:left="349"/>
                                    <w:rPr>
                                      <w:w w:val="9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  <w:szCs w:val="20"/>
                                    </w:rPr>
                                    <w:t>12004</w:t>
                                  </w:r>
                                </w:p>
                              </w:tc>
                            </w:tr>
                            <w:tr w:rsidR="00563330" w:rsidRPr="000C353D" w14:paraId="25D05E72" w14:textId="77777777" w:rsidTr="007314D0">
                              <w:trPr>
                                <w:trHeight w:val="239"/>
                              </w:trPr>
                              <w:tc>
                                <w:tcPr>
                                  <w:tcW w:w="900" w:type="dxa"/>
                                  <w:tcBorders>
                                    <w:top w:val="none" w:sz="6" w:space="0" w:color="auto"/>
                                    <w:left w:val="single" w:sz="4" w:space="0" w:color="000000"/>
                                    <w:bottom w:val="none" w:sz="6" w:space="0" w:color="auto"/>
                                    <w:right w:val="single" w:sz="4" w:space="0" w:color="000000"/>
                                  </w:tcBorders>
                                </w:tcPr>
                                <w:p w14:paraId="28E4CCBC" w14:textId="77777777" w:rsidR="00563330" w:rsidRPr="000C353D" w:rsidRDefault="00563330" w:rsidP="007426DC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 w:line="208" w:lineRule="exact"/>
                                    <w:ind w:left="95" w:right="46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Condo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none" w:sz="6" w:space="0" w:color="auto"/>
                                    <w:left w:val="single" w:sz="4" w:space="0" w:color="000000"/>
                                    <w:bottom w:val="none" w:sz="6" w:space="0" w:color="auto"/>
                                    <w:right w:val="single" w:sz="4" w:space="0" w:color="000000"/>
                                  </w:tcBorders>
                                </w:tcPr>
                                <w:p w14:paraId="6C8F1CE3" w14:textId="77777777" w:rsidR="00563330" w:rsidRDefault="00563330" w:rsidP="00563330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 w:line="208" w:lineRule="exact"/>
                                    <w:ind w:right="46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one" w:sz="6" w:space="0" w:color="auto"/>
                                    <w:left w:val="single" w:sz="4" w:space="0" w:color="000000"/>
                                    <w:bottom w:val="none" w:sz="6" w:space="0" w:color="auto"/>
                                    <w:right w:val="single" w:sz="4" w:space="0" w:color="000000"/>
                                  </w:tcBorders>
                                </w:tcPr>
                                <w:p w14:paraId="49543370" w14:textId="77777777" w:rsidR="00563330" w:rsidRPr="000C353D" w:rsidRDefault="00563330" w:rsidP="007426DC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 w:line="208" w:lineRule="exact"/>
                                    <w:ind w:right="46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200000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one" w:sz="6" w:space="0" w:color="auto"/>
                                    <w:left w:val="single" w:sz="4" w:space="0" w:color="000000"/>
                                    <w:bottom w:val="none" w:sz="6" w:space="0" w:color="auto"/>
                                    <w:right w:val="single" w:sz="4" w:space="0" w:color="000000"/>
                                  </w:tcBorders>
                                </w:tcPr>
                                <w:p w14:paraId="3E463D02" w14:textId="77777777" w:rsidR="00563330" w:rsidRPr="000C353D" w:rsidRDefault="00563330" w:rsidP="007426DC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 w:line="208" w:lineRule="exact"/>
                                    <w:ind w:right="46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2025" w:type="dxa"/>
                                  <w:tcBorders>
                                    <w:top w:val="none" w:sz="6" w:space="0" w:color="auto"/>
                                    <w:left w:val="single" w:sz="4" w:space="0" w:color="000000"/>
                                    <w:bottom w:val="none" w:sz="6" w:space="0" w:color="auto"/>
                                    <w:right w:val="single" w:sz="4" w:space="0" w:color="000000"/>
                                  </w:tcBorders>
                                </w:tcPr>
                                <w:p w14:paraId="279F5018" w14:textId="77777777" w:rsidR="00563330" w:rsidRDefault="00563330" w:rsidP="007426DC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 w:line="208" w:lineRule="exact"/>
                                    <w:ind w:left="349"/>
                                    <w:rPr>
                                      <w:w w:val="9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  <w:szCs w:val="20"/>
                                    </w:rPr>
                                    <w:t>14043</w:t>
                                  </w:r>
                                </w:p>
                              </w:tc>
                            </w:tr>
                            <w:tr w:rsidR="00563330" w:rsidRPr="000C353D" w14:paraId="527D2DC3" w14:textId="77777777" w:rsidTr="007314D0">
                              <w:trPr>
                                <w:trHeight w:val="239"/>
                              </w:trPr>
                              <w:tc>
                                <w:tcPr>
                                  <w:tcW w:w="900" w:type="dxa"/>
                                  <w:tcBorders>
                                    <w:top w:val="none" w:sz="6" w:space="0" w:color="auto"/>
                                    <w:left w:val="single" w:sz="4" w:space="0" w:color="000000"/>
                                    <w:bottom w:val="none" w:sz="6" w:space="0" w:color="auto"/>
                                    <w:right w:val="single" w:sz="4" w:space="0" w:color="000000"/>
                                  </w:tcBorders>
                                </w:tcPr>
                                <w:p w14:paraId="45C3F7F5" w14:textId="77777777" w:rsidR="00563330" w:rsidRPr="000C353D" w:rsidRDefault="00D833F0" w:rsidP="00563330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 w:line="208" w:lineRule="exact"/>
                                    <w:ind w:left="95" w:right="46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="00563330">
                                    <w:rPr>
                                      <w:sz w:val="16"/>
                                      <w:szCs w:val="16"/>
                                    </w:rPr>
                                    <w:t>H.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none" w:sz="6" w:space="0" w:color="auto"/>
                                    <w:left w:val="single" w:sz="4" w:space="0" w:color="000000"/>
                                    <w:bottom w:val="none" w:sz="6" w:space="0" w:color="auto"/>
                                    <w:right w:val="single" w:sz="4" w:space="0" w:color="000000"/>
                                  </w:tcBorders>
                                </w:tcPr>
                                <w:p w14:paraId="0A0C42DB" w14:textId="77777777" w:rsidR="00563330" w:rsidRDefault="00563330" w:rsidP="00563330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 w:line="208" w:lineRule="exact"/>
                                    <w:ind w:right="46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one" w:sz="6" w:space="0" w:color="auto"/>
                                    <w:left w:val="single" w:sz="4" w:space="0" w:color="000000"/>
                                    <w:bottom w:val="none" w:sz="6" w:space="0" w:color="auto"/>
                                    <w:right w:val="single" w:sz="4" w:space="0" w:color="000000"/>
                                  </w:tcBorders>
                                </w:tcPr>
                                <w:p w14:paraId="136D7EAA" w14:textId="77777777" w:rsidR="00563330" w:rsidRPr="000C353D" w:rsidRDefault="00563330" w:rsidP="007426DC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 w:line="208" w:lineRule="exact"/>
                                    <w:ind w:right="46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1500000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one" w:sz="6" w:space="0" w:color="auto"/>
                                    <w:left w:val="single" w:sz="4" w:space="0" w:color="000000"/>
                                    <w:bottom w:val="none" w:sz="6" w:space="0" w:color="auto"/>
                                    <w:right w:val="single" w:sz="4" w:space="0" w:color="000000"/>
                                  </w:tcBorders>
                                </w:tcPr>
                                <w:p w14:paraId="6AA0EE96" w14:textId="77777777" w:rsidR="00563330" w:rsidRPr="000C353D" w:rsidRDefault="00563330" w:rsidP="007426DC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 w:line="208" w:lineRule="exact"/>
                                    <w:ind w:right="46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0C353D"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025" w:type="dxa"/>
                                  <w:tcBorders>
                                    <w:top w:val="none" w:sz="6" w:space="0" w:color="auto"/>
                                    <w:left w:val="single" w:sz="4" w:space="0" w:color="000000"/>
                                    <w:bottom w:val="none" w:sz="6" w:space="0" w:color="auto"/>
                                    <w:right w:val="single" w:sz="4" w:space="0" w:color="000000"/>
                                  </w:tcBorders>
                                </w:tcPr>
                                <w:p w14:paraId="3AEDDE7D" w14:textId="77777777" w:rsidR="00563330" w:rsidRDefault="00563330" w:rsidP="007426DC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 w:line="208" w:lineRule="exact"/>
                                    <w:ind w:left="349"/>
                                    <w:rPr>
                                      <w:w w:val="9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  <w:szCs w:val="20"/>
                                    </w:rPr>
                                    <w:t>6500</w:t>
                                  </w:r>
                                </w:p>
                              </w:tc>
                            </w:tr>
                            <w:tr w:rsidR="00563330" w:rsidRPr="000C353D" w14:paraId="37DAB5B2" w14:textId="77777777" w:rsidTr="007314D0">
                              <w:trPr>
                                <w:trHeight w:val="239"/>
                              </w:trPr>
                              <w:tc>
                                <w:tcPr>
                                  <w:tcW w:w="900" w:type="dxa"/>
                                  <w:tcBorders>
                                    <w:top w:val="none" w:sz="6" w:space="0" w:color="auto"/>
                                    <w:left w:val="single" w:sz="4" w:space="0" w:color="000000"/>
                                    <w:bottom w:val="none" w:sz="6" w:space="0" w:color="auto"/>
                                    <w:right w:val="single" w:sz="4" w:space="0" w:color="000000"/>
                                  </w:tcBorders>
                                </w:tcPr>
                                <w:p w14:paraId="27516F34" w14:textId="77777777" w:rsidR="00563330" w:rsidRPr="000C353D" w:rsidRDefault="00D833F0" w:rsidP="00563330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 w:line="208" w:lineRule="exact"/>
                                    <w:ind w:left="95" w:right="46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SFH</w:t>
                                  </w:r>
                                  <w:r w:rsidR="00563330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none" w:sz="6" w:space="0" w:color="auto"/>
                                    <w:left w:val="single" w:sz="4" w:space="0" w:color="000000"/>
                                    <w:bottom w:val="none" w:sz="6" w:space="0" w:color="auto"/>
                                    <w:right w:val="single" w:sz="4" w:space="0" w:color="000000"/>
                                  </w:tcBorders>
                                </w:tcPr>
                                <w:p w14:paraId="7A23DDCD" w14:textId="77777777" w:rsidR="00563330" w:rsidRDefault="00563330" w:rsidP="00563330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 w:line="208" w:lineRule="exact"/>
                                    <w:ind w:right="46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one" w:sz="6" w:space="0" w:color="auto"/>
                                    <w:left w:val="single" w:sz="4" w:space="0" w:color="000000"/>
                                    <w:bottom w:val="none" w:sz="6" w:space="0" w:color="auto"/>
                                    <w:right w:val="single" w:sz="4" w:space="0" w:color="000000"/>
                                  </w:tcBorders>
                                </w:tcPr>
                                <w:p w14:paraId="4D00FF5A" w14:textId="77777777" w:rsidR="00563330" w:rsidRPr="000C353D" w:rsidRDefault="00563330" w:rsidP="007426DC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 w:line="208" w:lineRule="exact"/>
                                    <w:ind w:right="46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2450000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one" w:sz="6" w:space="0" w:color="auto"/>
                                    <w:left w:val="single" w:sz="4" w:space="0" w:color="000000"/>
                                    <w:bottom w:val="none" w:sz="6" w:space="0" w:color="auto"/>
                                    <w:right w:val="single" w:sz="4" w:space="0" w:color="000000"/>
                                  </w:tcBorders>
                                </w:tcPr>
                                <w:p w14:paraId="3A50FF87" w14:textId="77777777" w:rsidR="00563330" w:rsidRPr="000C353D" w:rsidRDefault="00563330" w:rsidP="007426DC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 w:line="208" w:lineRule="exact"/>
                                    <w:ind w:right="46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</w:t>
                                  </w:r>
                                  <w:r w:rsidRPr="000C353D"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025" w:type="dxa"/>
                                  <w:tcBorders>
                                    <w:top w:val="none" w:sz="6" w:space="0" w:color="auto"/>
                                    <w:left w:val="single" w:sz="4" w:space="0" w:color="000000"/>
                                    <w:bottom w:val="none" w:sz="6" w:space="0" w:color="auto"/>
                                    <w:right w:val="single" w:sz="4" w:space="0" w:color="000000"/>
                                  </w:tcBorders>
                                </w:tcPr>
                                <w:p w14:paraId="5067C418" w14:textId="77777777" w:rsidR="00563330" w:rsidRDefault="00563330" w:rsidP="007426DC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 w:line="208" w:lineRule="exact"/>
                                    <w:ind w:left="349"/>
                                    <w:rPr>
                                      <w:w w:val="9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  <w:szCs w:val="20"/>
                                    </w:rPr>
                                    <w:t>12004</w:t>
                                  </w:r>
                                </w:p>
                              </w:tc>
                            </w:tr>
                          </w:tbl>
                          <w:p w14:paraId="5C79337F" w14:textId="77777777" w:rsidR="006309AD" w:rsidRPr="000C353D" w:rsidRDefault="00D833F0" w:rsidP="00563330">
                            <w:pPr>
                              <w:pStyle w:val="BodyText"/>
                              <w:kinsoku w:val="0"/>
                              <w:overflowPunct w:val="0"/>
                              <w:ind w:right="46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E981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9.85pt;margin-top:6.9pt;width:240.05pt;height:9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" o:allowincell="f" filled="f" stroked="f">
                <v:textbox inset="0,0,0,0">
                  <w:txbxContent>
                    <w:tbl>
                      <w:tblPr>
                        <w:tblW w:w="5445" w:type="dxa"/>
                        <w:tblInd w:w="-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900"/>
                        <w:gridCol w:w="630"/>
                        <w:gridCol w:w="1170"/>
                        <w:gridCol w:w="720"/>
                        <w:gridCol w:w="2025"/>
                      </w:tblGrid>
                      <w:tr w:rsidR="00563330" w:rsidRPr="00563330" w14:paraId="2321A468" w14:textId="77777777" w:rsidTr="007314D0">
                        <w:trPr>
                          <w:trHeight w:val="206"/>
                        </w:trPr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one" w:sz="6" w:space="0" w:color="auto"/>
                              <w:right w:val="single" w:sz="4" w:space="0" w:color="000000"/>
                            </w:tcBorders>
                            <w:shd w:val="clear" w:color="auto" w:fill="000000" w:themeFill="text1"/>
                          </w:tcPr>
                          <w:p w14:paraId="629563B8" w14:textId="77777777" w:rsidR="00563330" w:rsidRPr="007314D0" w:rsidRDefault="007314D0" w:rsidP="007426DC">
                            <w:pPr>
                              <w:pStyle w:val="TableParagraph"/>
                              <w:kinsoku w:val="0"/>
                              <w:overflowPunct w:val="0"/>
                              <w:spacing w:line="187" w:lineRule="exact"/>
                              <w:ind w:left="95" w:right="46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Type</w:t>
                            </w:r>
                            <w:proofErr w:type="spellEnd"/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one" w:sz="6" w:space="0" w:color="auto"/>
                              <w:right w:val="single" w:sz="4" w:space="0" w:color="000000"/>
                            </w:tcBorders>
                            <w:shd w:val="clear" w:color="auto" w:fill="000000" w:themeFill="text1"/>
                          </w:tcPr>
                          <w:p w14:paraId="181F70A6" w14:textId="77777777" w:rsidR="00563330" w:rsidRPr="00672C31" w:rsidRDefault="007314D0" w:rsidP="00563330">
                            <w:pPr>
                              <w:pStyle w:val="TableParagraph"/>
                              <w:kinsoku w:val="0"/>
                              <w:overflowPunct w:val="0"/>
                              <w:spacing w:line="187" w:lineRule="exact"/>
                              <w:ind w:right="46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672C31">
                              <w:rPr>
                                <w:color w:val="FFFFFF" w:themeColor="background1"/>
                                <w:sz w:val="16"/>
                                <w:szCs w:val="16"/>
                                <w:u w:val="single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one" w:sz="6" w:space="0" w:color="auto"/>
                              <w:right w:val="single" w:sz="4" w:space="0" w:color="000000"/>
                            </w:tcBorders>
                            <w:shd w:val="clear" w:color="auto" w:fill="000000" w:themeFill="text1"/>
                          </w:tcPr>
                          <w:p w14:paraId="09314BE0" w14:textId="77777777" w:rsidR="00563330" w:rsidRPr="007314D0" w:rsidRDefault="007314D0" w:rsidP="007426DC">
                            <w:pPr>
                              <w:pStyle w:val="TableParagraph"/>
                              <w:kinsoku w:val="0"/>
                              <w:overflowPunct w:val="0"/>
                              <w:spacing w:line="187" w:lineRule="exact"/>
                              <w:ind w:right="46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Price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one" w:sz="6" w:space="0" w:color="auto"/>
                              <w:right w:val="single" w:sz="4" w:space="0" w:color="000000"/>
                            </w:tcBorders>
                            <w:shd w:val="clear" w:color="auto" w:fill="000000" w:themeFill="text1"/>
                          </w:tcPr>
                          <w:p w14:paraId="4338935C" w14:textId="77777777" w:rsidR="00563330" w:rsidRPr="007314D0" w:rsidRDefault="007314D0" w:rsidP="007426DC">
                            <w:pPr>
                              <w:pStyle w:val="TableParagraph"/>
                              <w:kinsoku w:val="0"/>
                              <w:overflowPunct w:val="0"/>
                              <w:spacing w:line="187" w:lineRule="exact"/>
                              <w:ind w:left="7" w:right="46"/>
                              <w:rPr>
                                <w:color w:val="FFFFFF" w:themeColor="background1"/>
                                <w:w w:val="9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w w:val="99"/>
                                <w:sz w:val="16"/>
                                <w:szCs w:val="16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20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one" w:sz="6" w:space="0" w:color="auto"/>
                              <w:right w:val="single" w:sz="4" w:space="0" w:color="000000"/>
                            </w:tcBorders>
                            <w:shd w:val="clear" w:color="auto" w:fill="000000" w:themeFill="text1"/>
                          </w:tcPr>
                          <w:p w14:paraId="6C7A1918" w14:textId="77777777" w:rsidR="00563330" w:rsidRPr="007314D0" w:rsidRDefault="007314D0" w:rsidP="007426DC">
                            <w:pPr>
                              <w:pStyle w:val="TableParagraph"/>
                              <w:kinsoku w:val="0"/>
                              <w:overflowPunct w:val="0"/>
                              <w:spacing w:before="11" w:line="208" w:lineRule="exact"/>
                              <w:ind w:left="349"/>
                              <w:rPr>
                                <w:color w:val="FFFFFF" w:themeColor="background1"/>
                                <w:w w:val="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w w:val="99"/>
                                <w:sz w:val="20"/>
                                <w:szCs w:val="20"/>
                              </w:rPr>
                              <w:t>License</w:t>
                            </w:r>
                          </w:p>
                        </w:tc>
                      </w:tr>
                      <w:tr w:rsidR="00563330" w:rsidRPr="000C353D" w14:paraId="4203DA91" w14:textId="77777777" w:rsidTr="007314D0">
                        <w:trPr>
                          <w:trHeight w:val="206"/>
                        </w:trPr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one" w:sz="6" w:space="0" w:color="auto"/>
                              <w:right w:val="single" w:sz="4" w:space="0" w:color="000000"/>
                            </w:tcBorders>
                          </w:tcPr>
                          <w:p w14:paraId="5CACF8D4" w14:textId="77777777" w:rsidR="00563330" w:rsidRPr="000C353D" w:rsidRDefault="00563330" w:rsidP="007426DC">
                            <w:pPr>
                              <w:pStyle w:val="TableParagraph"/>
                              <w:kinsoku w:val="0"/>
                              <w:overflowPunct w:val="0"/>
                              <w:spacing w:line="187" w:lineRule="exact"/>
                              <w:ind w:left="95" w:right="46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Land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one" w:sz="6" w:space="0" w:color="auto"/>
                              <w:right w:val="single" w:sz="4" w:space="0" w:color="000000"/>
                            </w:tcBorders>
                          </w:tcPr>
                          <w:p w14:paraId="72D2CF0E" w14:textId="77777777" w:rsidR="00563330" w:rsidRDefault="00563330" w:rsidP="00563330">
                            <w:pPr>
                              <w:pStyle w:val="TableParagraph"/>
                              <w:kinsoku w:val="0"/>
                              <w:overflowPunct w:val="0"/>
                              <w:spacing w:line="187" w:lineRule="exact"/>
                              <w:ind w:right="46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one" w:sz="6" w:space="0" w:color="auto"/>
                              <w:right w:val="single" w:sz="4" w:space="0" w:color="000000"/>
                            </w:tcBorders>
                          </w:tcPr>
                          <w:p w14:paraId="1C5E3776" w14:textId="77777777" w:rsidR="00563330" w:rsidRPr="000C353D" w:rsidRDefault="00563330" w:rsidP="007426DC">
                            <w:pPr>
                              <w:pStyle w:val="TableParagraph"/>
                              <w:kinsoku w:val="0"/>
                              <w:overflowPunct w:val="0"/>
                              <w:spacing w:line="187" w:lineRule="exact"/>
                              <w:ind w:right="46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25000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one" w:sz="6" w:space="0" w:color="auto"/>
                              <w:right w:val="single" w:sz="4" w:space="0" w:color="000000"/>
                            </w:tcBorders>
                          </w:tcPr>
                          <w:p w14:paraId="65826895" w14:textId="77777777" w:rsidR="00563330" w:rsidRPr="000C353D" w:rsidRDefault="00563330" w:rsidP="007426DC">
                            <w:pPr>
                              <w:pStyle w:val="TableParagraph"/>
                              <w:kinsoku w:val="0"/>
                              <w:overflowPunct w:val="0"/>
                              <w:spacing w:line="187" w:lineRule="exact"/>
                              <w:ind w:left="7" w:right="46"/>
                              <w:rPr>
                                <w:w w:val="99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0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one" w:sz="6" w:space="0" w:color="auto"/>
                              <w:right w:val="single" w:sz="4" w:space="0" w:color="000000"/>
                            </w:tcBorders>
                          </w:tcPr>
                          <w:p w14:paraId="56F2F73E" w14:textId="77777777" w:rsidR="00563330" w:rsidRDefault="00563330" w:rsidP="007426DC">
                            <w:pPr>
                              <w:pStyle w:val="TableParagraph"/>
                              <w:kinsoku w:val="0"/>
                              <w:overflowPunct w:val="0"/>
                              <w:spacing w:before="11" w:line="208" w:lineRule="exact"/>
                              <w:ind w:left="349"/>
                              <w:rPr>
                                <w:w w:val="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  <w:szCs w:val="20"/>
                              </w:rPr>
                              <w:t>12004</w:t>
                            </w:r>
                          </w:p>
                        </w:tc>
                      </w:tr>
                      <w:tr w:rsidR="00563330" w:rsidRPr="000C353D" w14:paraId="25D05E72" w14:textId="77777777" w:rsidTr="007314D0">
                        <w:trPr>
                          <w:trHeight w:val="239"/>
                        </w:trPr>
                        <w:tc>
                          <w:tcPr>
                            <w:tcW w:w="900" w:type="dxa"/>
                            <w:tcBorders>
                              <w:top w:val="none" w:sz="6" w:space="0" w:color="auto"/>
                              <w:left w:val="single" w:sz="4" w:space="0" w:color="000000"/>
                              <w:bottom w:val="none" w:sz="6" w:space="0" w:color="auto"/>
                              <w:right w:val="single" w:sz="4" w:space="0" w:color="000000"/>
                            </w:tcBorders>
                          </w:tcPr>
                          <w:p w14:paraId="28E4CCBC" w14:textId="77777777" w:rsidR="00563330" w:rsidRPr="000C353D" w:rsidRDefault="00563330" w:rsidP="007426DC">
                            <w:pPr>
                              <w:pStyle w:val="TableParagraph"/>
                              <w:kinsoku w:val="0"/>
                              <w:overflowPunct w:val="0"/>
                              <w:spacing w:before="11" w:line="208" w:lineRule="exact"/>
                              <w:ind w:left="95" w:right="46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Condo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none" w:sz="6" w:space="0" w:color="auto"/>
                              <w:left w:val="single" w:sz="4" w:space="0" w:color="000000"/>
                              <w:bottom w:val="none" w:sz="6" w:space="0" w:color="auto"/>
                              <w:right w:val="single" w:sz="4" w:space="0" w:color="000000"/>
                            </w:tcBorders>
                          </w:tcPr>
                          <w:p w14:paraId="6C8F1CE3" w14:textId="77777777" w:rsidR="00563330" w:rsidRDefault="00563330" w:rsidP="00563330">
                            <w:pPr>
                              <w:pStyle w:val="TableParagraph"/>
                              <w:kinsoku w:val="0"/>
                              <w:overflowPunct w:val="0"/>
                              <w:spacing w:before="11" w:line="208" w:lineRule="exact"/>
                              <w:ind w:right="46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one" w:sz="6" w:space="0" w:color="auto"/>
                              <w:left w:val="single" w:sz="4" w:space="0" w:color="000000"/>
                              <w:bottom w:val="none" w:sz="6" w:space="0" w:color="auto"/>
                              <w:right w:val="single" w:sz="4" w:space="0" w:color="000000"/>
                            </w:tcBorders>
                          </w:tcPr>
                          <w:p w14:paraId="49543370" w14:textId="77777777" w:rsidR="00563330" w:rsidRPr="000C353D" w:rsidRDefault="00563330" w:rsidP="007426DC">
                            <w:pPr>
                              <w:pStyle w:val="TableParagraph"/>
                              <w:kinsoku w:val="0"/>
                              <w:overflowPunct w:val="0"/>
                              <w:spacing w:before="11" w:line="208" w:lineRule="exact"/>
                              <w:ind w:right="46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200000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one" w:sz="6" w:space="0" w:color="auto"/>
                              <w:left w:val="single" w:sz="4" w:space="0" w:color="000000"/>
                              <w:bottom w:val="none" w:sz="6" w:space="0" w:color="auto"/>
                              <w:right w:val="single" w:sz="4" w:space="0" w:color="000000"/>
                            </w:tcBorders>
                          </w:tcPr>
                          <w:p w14:paraId="3E463D02" w14:textId="77777777" w:rsidR="00563330" w:rsidRPr="000C353D" w:rsidRDefault="00563330" w:rsidP="007426DC">
                            <w:pPr>
                              <w:pStyle w:val="TableParagraph"/>
                              <w:kinsoku w:val="0"/>
                              <w:overflowPunct w:val="0"/>
                              <w:spacing w:before="11" w:line="208" w:lineRule="exact"/>
                              <w:ind w:right="46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2014</w:t>
                            </w:r>
                          </w:p>
                        </w:tc>
                        <w:tc>
                          <w:tcPr>
                            <w:tcW w:w="2025" w:type="dxa"/>
                            <w:tcBorders>
                              <w:top w:val="none" w:sz="6" w:space="0" w:color="auto"/>
                              <w:left w:val="single" w:sz="4" w:space="0" w:color="000000"/>
                              <w:bottom w:val="none" w:sz="6" w:space="0" w:color="auto"/>
                              <w:right w:val="single" w:sz="4" w:space="0" w:color="000000"/>
                            </w:tcBorders>
                          </w:tcPr>
                          <w:p w14:paraId="279F5018" w14:textId="77777777" w:rsidR="00563330" w:rsidRDefault="00563330" w:rsidP="007426DC">
                            <w:pPr>
                              <w:pStyle w:val="TableParagraph"/>
                              <w:kinsoku w:val="0"/>
                              <w:overflowPunct w:val="0"/>
                              <w:spacing w:before="11" w:line="208" w:lineRule="exact"/>
                              <w:ind w:left="349"/>
                              <w:rPr>
                                <w:w w:val="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  <w:szCs w:val="20"/>
                              </w:rPr>
                              <w:t>14043</w:t>
                            </w:r>
                          </w:p>
                        </w:tc>
                      </w:tr>
                      <w:tr w:rsidR="00563330" w:rsidRPr="000C353D" w14:paraId="527D2DC3" w14:textId="77777777" w:rsidTr="007314D0">
                        <w:trPr>
                          <w:trHeight w:val="239"/>
                        </w:trPr>
                        <w:tc>
                          <w:tcPr>
                            <w:tcW w:w="900" w:type="dxa"/>
                            <w:tcBorders>
                              <w:top w:val="none" w:sz="6" w:space="0" w:color="auto"/>
                              <w:left w:val="single" w:sz="4" w:space="0" w:color="000000"/>
                              <w:bottom w:val="none" w:sz="6" w:space="0" w:color="auto"/>
                              <w:right w:val="single" w:sz="4" w:space="0" w:color="000000"/>
                            </w:tcBorders>
                          </w:tcPr>
                          <w:p w14:paraId="45C3F7F5" w14:textId="77777777" w:rsidR="00563330" w:rsidRPr="000C353D" w:rsidRDefault="00D833F0" w:rsidP="00563330">
                            <w:pPr>
                              <w:pStyle w:val="TableParagraph"/>
                              <w:kinsoku w:val="0"/>
                              <w:overflowPunct w:val="0"/>
                              <w:spacing w:before="11" w:line="208" w:lineRule="exact"/>
                              <w:ind w:left="95" w:right="46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="00563330">
                              <w:rPr>
                                <w:sz w:val="16"/>
                                <w:szCs w:val="16"/>
                              </w:rPr>
                              <w:t>H.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none" w:sz="6" w:space="0" w:color="auto"/>
                              <w:left w:val="single" w:sz="4" w:space="0" w:color="000000"/>
                              <w:bottom w:val="none" w:sz="6" w:space="0" w:color="auto"/>
                              <w:right w:val="single" w:sz="4" w:space="0" w:color="000000"/>
                            </w:tcBorders>
                          </w:tcPr>
                          <w:p w14:paraId="0A0C42DB" w14:textId="77777777" w:rsidR="00563330" w:rsidRDefault="00563330" w:rsidP="00563330">
                            <w:pPr>
                              <w:pStyle w:val="TableParagraph"/>
                              <w:kinsoku w:val="0"/>
                              <w:overflowPunct w:val="0"/>
                              <w:spacing w:before="11" w:line="208" w:lineRule="exact"/>
                              <w:ind w:right="46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one" w:sz="6" w:space="0" w:color="auto"/>
                              <w:left w:val="single" w:sz="4" w:space="0" w:color="000000"/>
                              <w:bottom w:val="none" w:sz="6" w:space="0" w:color="auto"/>
                              <w:right w:val="single" w:sz="4" w:space="0" w:color="000000"/>
                            </w:tcBorders>
                          </w:tcPr>
                          <w:p w14:paraId="136D7EAA" w14:textId="77777777" w:rsidR="00563330" w:rsidRPr="000C353D" w:rsidRDefault="00563330" w:rsidP="007426DC">
                            <w:pPr>
                              <w:pStyle w:val="TableParagraph"/>
                              <w:kinsoku w:val="0"/>
                              <w:overflowPunct w:val="0"/>
                              <w:spacing w:before="11" w:line="208" w:lineRule="exact"/>
                              <w:ind w:right="46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1500000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one" w:sz="6" w:space="0" w:color="auto"/>
                              <w:left w:val="single" w:sz="4" w:space="0" w:color="000000"/>
                              <w:bottom w:val="none" w:sz="6" w:space="0" w:color="auto"/>
                              <w:right w:val="single" w:sz="4" w:space="0" w:color="000000"/>
                            </w:tcBorders>
                          </w:tcPr>
                          <w:p w14:paraId="6AA0EE96" w14:textId="77777777" w:rsidR="00563330" w:rsidRPr="000C353D" w:rsidRDefault="00563330" w:rsidP="007426DC">
                            <w:pPr>
                              <w:pStyle w:val="TableParagraph"/>
                              <w:kinsoku w:val="0"/>
                              <w:overflowPunct w:val="0"/>
                              <w:spacing w:before="11" w:line="208" w:lineRule="exact"/>
                              <w:ind w:right="46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0C353D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025" w:type="dxa"/>
                            <w:tcBorders>
                              <w:top w:val="none" w:sz="6" w:space="0" w:color="auto"/>
                              <w:left w:val="single" w:sz="4" w:space="0" w:color="000000"/>
                              <w:bottom w:val="none" w:sz="6" w:space="0" w:color="auto"/>
                              <w:right w:val="single" w:sz="4" w:space="0" w:color="000000"/>
                            </w:tcBorders>
                          </w:tcPr>
                          <w:p w14:paraId="3AEDDE7D" w14:textId="77777777" w:rsidR="00563330" w:rsidRDefault="00563330" w:rsidP="007426DC">
                            <w:pPr>
                              <w:pStyle w:val="TableParagraph"/>
                              <w:kinsoku w:val="0"/>
                              <w:overflowPunct w:val="0"/>
                              <w:spacing w:before="11" w:line="208" w:lineRule="exact"/>
                              <w:ind w:left="349"/>
                              <w:rPr>
                                <w:w w:val="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  <w:szCs w:val="20"/>
                              </w:rPr>
                              <w:t>6500</w:t>
                            </w:r>
                          </w:p>
                        </w:tc>
                      </w:tr>
                      <w:tr w:rsidR="00563330" w:rsidRPr="000C353D" w14:paraId="37DAB5B2" w14:textId="77777777" w:rsidTr="007314D0">
                        <w:trPr>
                          <w:trHeight w:val="239"/>
                        </w:trPr>
                        <w:tc>
                          <w:tcPr>
                            <w:tcW w:w="900" w:type="dxa"/>
                            <w:tcBorders>
                              <w:top w:val="none" w:sz="6" w:space="0" w:color="auto"/>
                              <w:left w:val="single" w:sz="4" w:space="0" w:color="000000"/>
                              <w:bottom w:val="none" w:sz="6" w:space="0" w:color="auto"/>
                              <w:right w:val="single" w:sz="4" w:space="0" w:color="000000"/>
                            </w:tcBorders>
                          </w:tcPr>
                          <w:p w14:paraId="27516F34" w14:textId="77777777" w:rsidR="00563330" w:rsidRPr="000C353D" w:rsidRDefault="00D833F0" w:rsidP="00563330">
                            <w:pPr>
                              <w:pStyle w:val="TableParagraph"/>
                              <w:kinsoku w:val="0"/>
                              <w:overflowPunct w:val="0"/>
                              <w:spacing w:before="11" w:line="208" w:lineRule="exact"/>
                              <w:ind w:left="95" w:right="46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SFH</w:t>
                            </w:r>
                            <w:r w:rsidR="005633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none" w:sz="6" w:space="0" w:color="auto"/>
                              <w:left w:val="single" w:sz="4" w:space="0" w:color="000000"/>
                              <w:bottom w:val="none" w:sz="6" w:space="0" w:color="auto"/>
                              <w:right w:val="single" w:sz="4" w:space="0" w:color="000000"/>
                            </w:tcBorders>
                          </w:tcPr>
                          <w:p w14:paraId="7A23DDCD" w14:textId="77777777" w:rsidR="00563330" w:rsidRDefault="00563330" w:rsidP="00563330">
                            <w:pPr>
                              <w:pStyle w:val="TableParagraph"/>
                              <w:kinsoku w:val="0"/>
                              <w:overflowPunct w:val="0"/>
                              <w:spacing w:before="11" w:line="208" w:lineRule="exact"/>
                              <w:ind w:right="46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one" w:sz="6" w:space="0" w:color="auto"/>
                              <w:left w:val="single" w:sz="4" w:space="0" w:color="000000"/>
                              <w:bottom w:val="none" w:sz="6" w:space="0" w:color="auto"/>
                              <w:right w:val="single" w:sz="4" w:space="0" w:color="000000"/>
                            </w:tcBorders>
                          </w:tcPr>
                          <w:p w14:paraId="4D00FF5A" w14:textId="77777777" w:rsidR="00563330" w:rsidRPr="000C353D" w:rsidRDefault="00563330" w:rsidP="007426DC">
                            <w:pPr>
                              <w:pStyle w:val="TableParagraph"/>
                              <w:kinsoku w:val="0"/>
                              <w:overflowPunct w:val="0"/>
                              <w:spacing w:before="11" w:line="208" w:lineRule="exact"/>
                              <w:ind w:right="46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2450000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one" w:sz="6" w:space="0" w:color="auto"/>
                              <w:left w:val="single" w:sz="4" w:space="0" w:color="000000"/>
                              <w:bottom w:val="none" w:sz="6" w:space="0" w:color="auto"/>
                              <w:right w:val="single" w:sz="4" w:space="0" w:color="000000"/>
                            </w:tcBorders>
                          </w:tcPr>
                          <w:p w14:paraId="3A50FF87" w14:textId="77777777" w:rsidR="00563330" w:rsidRPr="000C353D" w:rsidRDefault="00563330" w:rsidP="007426DC">
                            <w:pPr>
                              <w:pStyle w:val="TableParagraph"/>
                              <w:kinsoku w:val="0"/>
                              <w:overflowPunct w:val="0"/>
                              <w:spacing w:before="11" w:line="208" w:lineRule="exact"/>
                              <w:ind w:right="46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</w:t>
                            </w:r>
                            <w:r w:rsidRPr="000C353D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025" w:type="dxa"/>
                            <w:tcBorders>
                              <w:top w:val="none" w:sz="6" w:space="0" w:color="auto"/>
                              <w:left w:val="single" w:sz="4" w:space="0" w:color="000000"/>
                              <w:bottom w:val="none" w:sz="6" w:space="0" w:color="auto"/>
                              <w:right w:val="single" w:sz="4" w:space="0" w:color="000000"/>
                            </w:tcBorders>
                          </w:tcPr>
                          <w:p w14:paraId="5067C418" w14:textId="77777777" w:rsidR="00563330" w:rsidRDefault="00563330" w:rsidP="007426DC">
                            <w:pPr>
                              <w:pStyle w:val="TableParagraph"/>
                              <w:kinsoku w:val="0"/>
                              <w:overflowPunct w:val="0"/>
                              <w:spacing w:before="11" w:line="208" w:lineRule="exact"/>
                              <w:ind w:left="349"/>
                              <w:rPr>
                                <w:w w:val="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  <w:szCs w:val="20"/>
                              </w:rPr>
                              <w:t>12004</w:t>
                            </w:r>
                          </w:p>
                        </w:tc>
                      </w:tr>
                    </w:tbl>
                    <w:p w14:paraId="5C79337F" w14:textId="77777777" w:rsidR="006309AD" w:rsidRPr="000C353D" w:rsidRDefault="00D833F0" w:rsidP="00563330">
                      <w:pPr>
                        <w:pStyle w:val="BodyText"/>
                        <w:kinsoku w:val="0"/>
                        <w:overflowPunct w:val="0"/>
                        <w:ind w:right="46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E31B41">
        <w:rPr>
          <w:rFonts w:ascii="Times New Roman" w:hAnsi="Times New Roman" w:cs="Times New Roman"/>
          <w:sz w:val="24"/>
          <w:szCs w:val="24"/>
        </w:rPr>
        <w:br w:type="column"/>
      </w:r>
      <w:r w:rsidR="000708DB">
        <w:rPr>
          <w:rFonts w:ascii="Georgia" w:hAnsi="Georgia" w:cs="Georgia"/>
          <w:b/>
          <w:bCs/>
          <w:sz w:val="28"/>
          <w:szCs w:val="28"/>
        </w:rPr>
        <w:t>Office</w:t>
      </w:r>
    </w:p>
    <w:p w14:paraId="401815DD" w14:textId="77777777" w:rsidR="00E31B41" w:rsidRDefault="00E31B41" w:rsidP="00E31B41">
      <w:pPr>
        <w:pStyle w:val="BodyText"/>
        <w:kinsoku w:val="0"/>
        <w:overflowPunct w:val="0"/>
        <w:spacing w:before="9"/>
        <w:rPr>
          <w:rFonts w:ascii="Georgia" w:hAnsi="Georgia" w:cs="Georgia"/>
          <w:b/>
          <w:bCs/>
          <w:sz w:val="2"/>
          <w:szCs w:val="2"/>
        </w:rPr>
      </w:pPr>
    </w:p>
    <w:tbl>
      <w:tblPr>
        <w:tblW w:w="4590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990"/>
        <w:gridCol w:w="1080"/>
        <w:gridCol w:w="1350"/>
      </w:tblGrid>
      <w:tr w:rsidR="003330C8" w14:paraId="7EE7413C" w14:textId="77777777" w:rsidTr="00241AA5">
        <w:trPr>
          <w:trHeight w:val="303"/>
        </w:trPr>
        <w:tc>
          <w:tcPr>
            <w:tcW w:w="117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  <w:shd w:val="clear" w:color="auto" w:fill="000000" w:themeFill="text1"/>
          </w:tcPr>
          <w:p w14:paraId="770B8484" w14:textId="77777777" w:rsidR="003330C8" w:rsidRPr="00321BD2" w:rsidRDefault="003330C8" w:rsidP="000708DB">
            <w:pPr>
              <w:pStyle w:val="TableParagraph"/>
              <w:kinsoku w:val="0"/>
              <w:overflowPunct w:val="0"/>
              <w:spacing w:line="184" w:lineRule="exact"/>
              <w:ind w:left="89" w:right="189" w:firstLine="279"/>
              <w:jc w:val="center"/>
              <w:rPr>
                <w:sz w:val="18"/>
                <w:szCs w:val="18"/>
                <w:u w:val="single"/>
              </w:rPr>
            </w:pPr>
            <w:r w:rsidRPr="00321BD2">
              <w:rPr>
                <w:sz w:val="18"/>
                <w:szCs w:val="18"/>
                <w:u w:val="single"/>
              </w:rPr>
              <w:t>Group</w:t>
            </w:r>
          </w:p>
        </w:tc>
        <w:tc>
          <w:tcPr>
            <w:tcW w:w="99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  <w:shd w:val="clear" w:color="auto" w:fill="000000" w:themeFill="text1"/>
          </w:tcPr>
          <w:p w14:paraId="0FE7B5DD" w14:textId="77777777" w:rsidR="003330C8" w:rsidRPr="00DE6260" w:rsidRDefault="003330C8" w:rsidP="00AB5437">
            <w:pPr>
              <w:pStyle w:val="TableParagraph"/>
              <w:kinsoku w:val="0"/>
              <w:overflowPunct w:val="0"/>
              <w:spacing w:before="11" w:line="208" w:lineRule="exact"/>
              <w:ind w:left="95" w:right="46"/>
              <w:jc w:val="center"/>
              <w:rPr>
                <w:sz w:val="18"/>
                <w:szCs w:val="18"/>
              </w:rPr>
            </w:pPr>
            <w:proofErr w:type="spellStart"/>
            <w:r w:rsidRPr="00DE6260">
              <w:rPr>
                <w:sz w:val="18"/>
                <w:szCs w:val="18"/>
              </w:rPr>
              <w:t>zipCode</w:t>
            </w:r>
            <w:proofErr w:type="spellEnd"/>
          </w:p>
        </w:tc>
        <w:tc>
          <w:tcPr>
            <w:tcW w:w="108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  <w:shd w:val="clear" w:color="auto" w:fill="000000" w:themeFill="text1"/>
          </w:tcPr>
          <w:p w14:paraId="4738A724" w14:textId="77777777" w:rsidR="003330C8" w:rsidRPr="003330C8" w:rsidRDefault="003330C8" w:rsidP="00AB5437">
            <w:pPr>
              <w:pStyle w:val="TableParagraph"/>
              <w:kinsoku w:val="0"/>
              <w:overflowPunct w:val="0"/>
              <w:spacing w:line="184" w:lineRule="exact"/>
              <w:ind w:left="137" w:right="132"/>
              <w:jc w:val="center"/>
              <w:rPr>
                <w:sz w:val="18"/>
                <w:szCs w:val="18"/>
              </w:rPr>
            </w:pPr>
            <w:proofErr w:type="spellStart"/>
            <w:r w:rsidRPr="003330C8">
              <w:rPr>
                <w:sz w:val="18"/>
                <w:szCs w:val="18"/>
              </w:rPr>
              <w:t>officeFee</w:t>
            </w:r>
            <w:proofErr w:type="spellEnd"/>
          </w:p>
        </w:tc>
        <w:tc>
          <w:tcPr>
            <w:tcW w:w="135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  <w:shd w:val="clear" w:color="auto" w:fill="000000" w:themeFill="text1"/>
          </w:tcPr>
          <w:p w14:paraId="6370F155" w14:textId="1107F5B4" w:rsidR="003330C8" w:rsidRPr="003330C8" w:rsidRDefault="00DE6260" w:rsidP="00AB5437">
            <w:pPr>
              <w:pStyle w:val="TableParagraph"/>
              <w:kinsoku w:val="0"/>
              <w:overflowPunct w:val="0"/>
              <w:spacing w:line="184" w:lineRule="exact"/>
              <w:ind w:left="137" w:right="13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agent</w:t>
            </w:r>
            <w:r w:rsidR="00241AA5">
              <w:rPr>
                <w:sz w:val="18"/>
                <w:szCs w:val="18"/>
              </w:rPr>
              <w:t>Percent</w:t>
            </w:r>
            <w:r w:rsidR="00672C31">
              <w:rPr>
                <w:sz w:val="18"/>
                <w:szCs w:val="18"/>
              </w:rPr>
              <w:t>Commission</w:t>
            </w:r>
            <w:proofErr w:type="spellEnd"/>
          </w:p>
        </w:tc>
      </w:tr>
      <w:tr w:rsidR="003330C8" w14:paraId="04061F7D" w14:textId="77777777" w:rsidTr="00241AA5">
        <w:trPr>
          <w:trHeight w:val="87"/>
        </w:trPr>
        <w:tc>
          <w:tcPr>
            <w:tcW w:w="117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08BEA891" w14:textId="77777777" w:rsidR="003330C8" w:rsidRDefault="003330C8" w:rsidP="00AB5437">
            <w:pPr>
              <w:pStyle w:val="TableParagraph"/>
              <w:kinsoku w:val="0"/>
              <w:overflowPunct w:val="0"/>
              <w:spacing w:line="184" w:lineRule="exact"/>
              <w:ind w:left="368" w:right="36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9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15556944" w14:textId="77777777" w:rsidR="003330C8" w:rsidRPr="000C353D" w:rsidRDefault="003330C8" w:rsidP="00321BD2">
            <w:pPr>
              <w:pStyle w:val="TableParagraph"/>
              <w:kinsoku w:val="0"/>
              <w:overflowPunct w:val="0"/>
              <w:spacing w:before="11" w:line="208" w:lineRule="exact"/>
              <w:ind w:left="95" w:right="4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60525</w:t>
            </w:r>
          </w:p>
        </w:tc>
        <w:tc>
          <w:tcPr>
            <w:tcW w:w="108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08B41E16" w14:textId="77777777" w:rsidR="003330C8" w:rsidRDefault="003330C8" w:rsidP="00AB5437">
            <w:pPr>
              <w:pStyle w:val="TableParagraph"/>
              <w:kinsoku w:val="0"/>
              <w:overflowPunct w:val="0"/>
              <w:spacing w:line="184" w:lineRule="exact"/>
              <w:ind w:left="137" w:right="13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135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00F2F74E" w14:textId="77777777" w:rsidR="003330C8" w:rsidRDefault="00DE6260" w:rsidP="00AB5437">
            <w:pPr>
              <w:pStyle w:val="TableParagraph"/>
              <w:kinsoku w:val="0"/>
              <w:overflowPunct w:val="0"/>
              <w:spacing w:line="184" w:lineRule="exact"/>
              <w:ind w:left="137" w:right="13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330C8" w14:paraId="5725C8DF" w14:textId="77777777" w:rsidTr="00241AA5">
        <w:trPr>
          <w:trHeight w:val="239"/>
        </w:trPr>
        <w:tc>
          <w:tcPr>
            <w:tcW w:w="117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79F2C212" w14:textId="77777777" w:rsidR="003330C8" w:rsidRDefault="003330C8" w:rsidP="00AB5437">
            <w:pPr>
              <w:pStyle w:val="TableParagraph"/>
              <w:kinsoku w:val="0"/>
              <w:overflowPunct w:val="0"/>
              <w:spacing w:before="11" w:line="208" w:lineRule="exact"/>
              <w:ind w:left="368" w:right="36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9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710C12B2" w14:textId="77777777" w:rsidR="003330C8" w:rsidRPr="000C353D" w:rsidRDefault="00321BD2" w:rsidP="00321BD2">
            <w:pPr>
              <w:pStyle w:val="TableParagraph"/>
              <w:kinsoku w:val="0"/>
              <w:overflowPunct w:val="0"/>
              <w:spacing w:before="11" w:line="208" w:lineRule="exact"/>
              <w:ind w:left="95" w:right="4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60140</w:t>
            </w:r>
          </w:p>
        </w:tc>
        <w:tc>
          <w:tcPr>
            <w:tcW w:w="108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773635AA" w14:textId="77777777" w:rsidR="003330C8" w:rsidRDefault="003330C8" w:rsidP="00AB5437">
            <w:pPr>
              <w:pStyle w:val="TableParagraph"/>
              <w:kinsoku w:val="0"/>
              <w:overflowPunct w:val="0"/>
              <w:spacing w:before="11" w:line="208" w:lineRule="exact"/>
              <w:ind w:left="137" w:right="13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35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75B5B676" w14:textId="77777777" w:rsidR="003330C8" w:rsidRDefault="00DE6260" w:rsidP="00AB5437">
            <w:pPr>
              <w:pStyle w:val="TableParagraph"/>
              <w:kinsoku w:val="0"/>
              <w:overflowPunct w:val="0"/>
              <w:spacing w:before="11" w:line="208" w:lineRule="exact"/>
              <w:ind w:left="137" w:right="13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330C8" w14:paraId="72723B46" w14:textId="77777777" w:rsidTr="00241AA5">
        <w:trPr>
          <w:trHeight w:val="239"/>
        </w:trPr>
        <w:tc>
          <w:tcPr>
            <w:tcW w:w="117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F980487" w14:textId="77777777" w:rsidR="003330C8" w:rsidRDefault="003330C8" w:rsidP="00AB5437">
            <w:pPr>
              <w:pStyle w:val="TableParagraph"/>
              <w:kinsoku w:val="0"/>
              <w:overflowPunct w:val="0"/>
              <w:spacing w:before="11" w:line="208" w:lineRule="exact"/>
              <w:ind w:left="368" w:right="36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99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65F29000" w14:textId="77777777" w:rsidR="003330C8" w:rsidRPr="000C353D" w:rsidRDefault="00321BD2" w:rsidP="00AB5437">
            <w:pPr>
              <w:pStyle w:val="TableParagraph"/>
              <w:kinsoku w:val="0"/>
              <w:overflowPunct w:val="0"/>
              <w:spacing w:before="11" w:line="208" w:lineRule="exact"/>
              <w:ind w:left="95" w:right="4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02740</w:t>
            </w:r>
          </w:p>
        </w:tc>
        <w:tc>
          <w:tcPr>
            <w:tcW w:w="108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258B2B7D" w14:textId="77777777" w:rsidR="003330C8" w:rsidRDefault="00321BD2" w:rsidP="00AB5437">
            <w:pPr>
              <w:pStyle w:val="TableParagraph"/>
              <w:kinsoku w:val="0"/>
              <w:overflowPunct w:val="0"/>
              <w:spacing w:before="11" w:line="208" w:lineRule="exact"/>
              <w:ind w:left="137" w:right="13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330C8">
              <w:rPr>
                <w:sz w:val="20"/>
                <w:szCs w:val="20"/>
              </w:rPr>
              <w:t>00</w:t>
            </w:r>
          </w:p>
        </w:tc>
        <w:tc>
          <w:tcPr>
            <w:tcW w:w="135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67102BEE" w14:textId="77777777" w:rsidR="003330C8" w:rsidRDefault="00DE6260" w:rsidP="00AB5437">
            <w:pPr>
              <w:pStyle w:val="TableParagraph"/>
              <w:kinsoku w:val="0"/>
              <w:overflowPunct w:val="0"/>
              <w:spacing w:before="11" w:line="208" w:lineRule="exact"/>
              <w:ind w:left="137" w:right="13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330C8" w14:paraId="34B571C2" w14:textId="77777777" w:rsidTr="00241AA5">
        <w:trPr>
          <w:trHeight w:val="273"/>
        </w:trPr>
        <w:tc>
          <w:tcPr>
            <w:tcW w:w="1170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E943" w14:textId="77777777" w:rsidR="003330C8" w:rsidRDefault="003330C8" w:rsidP="00AB5437">
            <w:pPr>
              <w:pStyle w:val="TableParagraph"/>
              <w:kinsoku w:val="0"/>
              <w:overflowPunct w:val="0"/>
              <w:spacing w:before="11" w:line="243" w:lineRule="exact"/>
              <w:ind w:left="368" w:right="36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990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97A7F" w14:textId="77777777" w:rsidR="003330C8" w:rsidRPr="000C353D" w:rsidRDefault="00321BD2" w:rsidP="00AB5437">
            <w:pPr>
              <w:pStyle w:val="TableParagraph"/>
              <w:kinsoku w:val="0"/>
              <w:overflowPunct w:val="0"/>
              <w:spacing w:before="11" w:line="208" w:lineRule="exact"/>
              <w:ind w:left="95" w:right="4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5072</w:t>
            </w:r>
            <w:r w:rsidR="003330C8">
              <w:rPr>
                <w:sz w:val="16"/>
                <w:szCs w:val="16"/>
              </w:rPr>
              <w:t>7</w:t>
            </w:r>
          </w:p>
        </w:tc>
        <w:tc>
          <w:tcPr>
            <w:tcW w:w="1080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14BC" w14:textId="77777777" w:rsidR="003330C8" w:rsidRDefault="00321BD2" w:rsidP="00AB5437">
            <w:pPr>
              <w:pStyle w:val="TableParagraph"/>
              <w:kinsoku w:val="0"/>
              <w:overflowPunct w:val="0"/>
              <w:spacing w:before="11" w:line="243" w:lineRule="exact"/>
              <w:ind w:left="137" w:right="13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330C8">
              <w:rPr>
                <w:sz w:val="20"/>
                <w:szCs w:val="20"/>
              </w:rPr>
              <w:t>000</w:t>
            </w:r>
          </w:p>
        </w:tc>
        <w:tc>
          <w:tcPr>
            <w:tcW w:w="1350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1256B" w14:textId="77777777" w:rsidR="003330C8" w:rsidRDefault="00DE6260" w:rsidP="00AB5437">
            <w:pPr>
              <w:pStyle w:val="TableParagraph"/>
              <w:kinsoku w:val="0"/>
              <w:overflowPunct w:val="0"/>
              <w:spacing w:before="11" w:line="243" w:lineRule="exact"/>
              <w:ind w:left="137" w:right="13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2FD9EAEE" w14:textId="77777777" w:rsidR="00E31B41" w:rsidRDefault="00E31B41" w:rsidP="00E31B41">
      <w:pPr>
        <w:pStyle w:val="BodyText"/>
        <w:kinsoku w:val="0"/>
        <w:overflowPunct w:val="0"/>
        <w:spacing w:before="11"/>
        <w:rPr>
          <w:rFonts w:ascii="Georgia" w:hAnsi="Georgia" w:cs="Georgia"/>
          <w:b/>
          <w:bCs/>
          <w:sz w:val="31"/>
          <w:szCs w:val="31"/>
        </w:rPr>
      </w:pPr>
    </w:p>
    <w:p w14:paraId="561682ED" w14:textId="77777777" w:rsidR="00E31B41" w:rsidRDefault="000708DB" w:rsidP="000708DB">
      <w:pPr>
        <w:pStyle w:val="BodyText"/>
        <w:kinsoku w:val="0"/>
        <w:overflowPunct w:val="0"/>
        <w:ind w:right="1146"/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Customer</w:t>
      </w:r>
    </w:p>
    <w:p w14:paraId="38A9AF77" w14:textId="77777777" w:rsidR="00E31B41" w:rsidRDefault="00E31B41" w:rsidP="00E31B41">
      <w:pPr>
        <w:pStyle w:val="BodyText"/>
        <w:kinsoku w:val="0"/>
        <w:overflowPunct w:val="0"/>
        <w:spacing w:before="4"/>
        <w:rPr>
          <w:rFonts w:ascii="Georgia" w:hAnsi="Georgia" w:cs="Georgia"/>
          <w:b/>
          <w:bCs/>
          <w:sz w:val="3"/>
          <w:szCs w:val="3"/>
        </w:rPr>
      </w:pPr>
    </w:p>
    <w:tbl>
      <w:tblPr>
        <w:tblW w:w="4522" w:type="dxa"/>
        <w:tblInd w:w="15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6"/>
        <w:gridCol w:w="2266"/>
        <w:gridCol w:w="1440"/>
      </w:tblGrid>
      <w:tr w:rsidR="000708DB" w14:paraId="36331380" w14:textId="77777777" w:rsidTr="00321BD2">
        <w:trPr>
          <w:trHeight w:val="203"/>
        </w:trPr>
        <w:tc>
          <w:tcPr>
            <w:tcW w:w="81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  <w:shd w:val="clear" w:color="auto" w:fill="000000" w:themeFill="text1"/>
          </w:tcPr>
          <w:p w14:paraId="60BD3B40" w14:textId="77777777" w:rsidR="000708DB" w:rsidRPr="00672C31" w:rsidRDefault="000708DB" w:rsidP="000708DB">
            <w:pPr>
              <w:pStyle w:val="TableParagraph"/>
              <w:kinsoku w:val="0"/>
              <w:overflowPunct w:val="0"/>
              <w:spacing w:line="187" w:lineRule="exact"/>
              <w:ind w:left="95" w:right="46"/>
              <w:jc w:val="center"/>
              <w:rPr>
                <w:sz w:val="18"/>
                <w:szCs w:val="18"/>
                <w:u w:val="single"/>
              </w:rPr>
            </w:pPr>
            <w:proofErr w:type="spellStart"/>
            <w:r w:rsidRPr="00672C31">
              <w:rPr>
                <w:rFonts w:cs="Georgia"/>
                <w:color w:val="FFFFFF"/>
                <w:sz w:val="18"/>
                <w:szCs w:val="18"/>
                <w:u w:val="single"/>
                <w:shd w:val="clear" w:color="auto" w:fill="000000"/>
              </w:rPr>
              <w:t>Cname</w:t>
            </w:r>
            <w:proofErr w:type="spellEnd"/>
          </w:p>
        </w:tc>
        <w:tc>
          <w:tcPr>
            <w:tcW w:w="226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  <w:shd w:val="clear" w:color="auto" w:fill="000000" w:themeFill="text1"/>
          </w:tcPr>
          <w:p w14:paraId="5696E9FA" w14:textId="77777777" w:rsidR="000708DB" w:rsidRPr="003330C8" w:rsidRDefault="00321BD2" w:rsidP="00F45DBC">
            <w:pPr>
              <w:pStyle w:val="TableParagraph"/>
              <w:kinsoku w:val="0"/>
              <w:overflowPunct w:val="0"/>
              <w:spacing w:line="184" w:lineRule="exact"/>
              <w:ind w:left="368" w:right="36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44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  <w:shd w:val="clear" w:color="auto" w:fill="000000" w:themeFill="text1"/>
          </w:tcPr>
          <w:p w14:paraId="769B12F4" w14:textId="77777777" w:rsidR="000708DB" w:rsidRPr="00672C31" w:rsidRDefault="00563330" w:rsidP="00563330">
            <w:pPr>
              <w:pStyle w:val="TableParagraph"/>
              <w:kinsoku w:val="0"/>
              <w:overflowPunct w:val="0"/>
              <w:spacing w:line="184" w:lineRule="exact"/>
              <w:ind w:left="349"/>
              <w:rPr>
                <w:w w:val="99"/>
                <w:sz w:val="18"/>
                <w:szCs w:val="18"/>
                <w:u w:val="single"/>
              </w:rPr>
            </w:pPr>
            <w:proofErr w:type="spellStart"/>
            <w:r w:rsidRPr="00672C31">
              <w:rPr>
                <w:w w:val="99"/>
                <w:sz w:val="18"/>
                <w:szCs w:val="18"/>
                <w:u w:val="single"/>
              </w:rPr>
              <w:t>pID</w:t>
            </w:r>
            <w:proofErr w:type="spellEnd"/>
          </w:p>
        </w:tc>
      </w:tr>
      <w:tr w:rsidR="00F45DBC" w14:paraId="7093FF15" w14:textId="77777777" w:rsidTr="00321BD2">
        <w:trPr>
          <w:trHeight w:val="203"/>
        </w:trPr>
        <w:tc>
          <w:tcPr>
            <w:tcW w:w="81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607FEEE3" w14:textId="77777777" w:rsidR="00F45DBC" w:rsidRPr="000C353D" w:rsidRDefault="00B926E8" w:rsidP="00F45DBC">
            <w:pPr>
              <w:pStyle w:val="TableParagraph"/>
              <w:kinsoku w:val="0"/>
              <w:overflowPunct w:val="0"/>
              <w:spacing w:line="187" w:lineRule="exact"/>
              <w:ind w:left="95" w:right="4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Bill</w:t>
            </w:r>
          </w:p>
        </w:tc>
        <w:tc>
          <w:tcPr>
            <w:tcW w:w="226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26FC6F0E" w14:textId="77777777" w:rsidR="00F45DBC" w:rsidRDefault="00321BD2" w:rsidP="00F45DBC">
            <w:pPr>
              <w:pStyle w:val="TableParagraph"/>
              <w:kinsoku w:val="0"/>
              <w:overflowPunct w:val="0"/>
              <w:spacing w:line="184" w:lineRule="exact"/>
              <w:ind w:left="368" w:right="36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3124518000</w:t>
            </w:r>
          </w:p>
        </w:tc>
        <w:tc>
          <w:tcPr>
            <w:tcW w:w="144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3D3D37D7" w14:textId="77777777" w:rsidR="00F45DBC" w:rsidRDefault="00563330" w:rsidP="00F45DBC">
            <w:pPr>
              <w:pStyle w:val="TableParagraph"/>
              <w:kinsoku w:val="0"/>
              <w:overflowPunct w:val="0"/>
              <w:spacing w:line="184" w:lineRule="exact"/>
              <w:ind w:left="349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1</w:t>
            </w:r>
          </w:p>
        </w:tc>
      </w:tr>
      <w:tr w:rsidR="00F45DBC" w14:paraId="05B5E4C5" w14:textId="77777777" w:rsidTr="00321BD2">
        <w:trPr>
          <w:trHeight w:val="239"/>
        </w:trPr>
        <w:tc>
          <w:tcPr>
            <w:tcW w:w="81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78ADA982" w14:textId="77777777" w:rsidR="00F45DBC" w:rsidRPr="000C353D" w:rsidRDefault="00B926E8" w:rsidP="00B926E8">
            <w:pPr>
              <w:pStyle w:val="TableParagraph"/>
              <w:kinsoku w:val="0"/>
              <w:overflowPunct w:val="0"/>
              <w:spacing w:before="11" w:line="208" w:lineRule="exact"/>
              <w:ind w:left="95" w:right="4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Thomas</w:t>
            </w:r>
          </w:p>
        </w:tc>
        <w:tc>
          <w:tcPr>
            <w:tcW w:w="226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394CDB2F" w14:textId="77777777" w:rsidR="00F45DBC" w:rsidRDefault="00321BD2" w:rsidP="00321BD2">
            <w:pPr>
              <w:pStyle w:val="TableParagraph"/>
              <w:kinsoku w:val="0"/>
              <w:overflowPunct w:val="0"/>
              <w:spacing w:before="11" w:line="208" w:lineRule="exact"/>
              <w:ind w:left="368" w:right="36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4558461254</w:t>
            </w:r>
          </w:p>
        </w:tc>
        <w:tc>
          <w:tcPr>
            <w:tcW w:w="144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48176C2" w14:textId="77777777" w:rsidR="00F45DBC" w:rsidRDefault="00563330" w:rsidP="00563330">
            <w:pPr>
              <w:pStyle w:val="TableParagraph"/>
              <w:kinsoku w:val="0"/>
              <w:overflowPunct w:val="0"/>
              <w:spacing w:before="11" w:line="208" w:lineRule="exact"/>
              <w:ind w:left="349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2</w:t>
            </w:r>
          </w:p>
        </w:tc>
      </w:tr>
      <w:tr w:rsidR="00F45DBC" w14:paraId="1C8E0B16" w14:textId="77777777" w:rsidTr="00321BD2">
        <w:trPr>
          <w:trHeight w:val="239"/>
        </w:trPr>
        <w:tc>
          <w:tcPr>
            <w:tcW w:w="81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2E160972" w14:textId="77777777" w:rsidR="00F45DBC" w:rsidRPr="000C353D" w:rsidRDefault="00B926E8" w:rsidP="00F45DBC">
            <w:pPr>
              <w:pStyle w:val="TableParagraph"/>
              <w:kinsoku w:val="0"/>
              <w:overflowPunct w:val="0"/>
              <w:spacing w:before="11" w:line="208" w:lineRule="exact"/>
              <w:ind w:left="95" w:right="4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Suzy</w:t>
            </w:r>
          </w:p>
        </w:tc>
        <w:tc>
          <w:tcPr>
            <w:tcW w:w="226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1E7536E1" w14:textId="77777777" w:rsidR="00F45DBC" w:rsidRDefault="00F45DBC" w:rsidP="00F45DBC">
            <w:pPr>
              <w:pStyle w:val="TableParagraph"/>
              <w:kinsoku w:val="0"/>
              <w:overflowPunct w:val="0"/>
              <w:spacing w:before="11" w:line="208" w:lineRule="exact"/>
              <w:ind w:left="368" w:right="36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21BD2">
              <w:rPr>
                <w:sz w:val="20"/>
                <w:szCs w:val="20"/>
              </w:rPr>
              <w:t>45</w:t>
            </w:r>
            <w:r>
              <w:rPr>
                <w:sz w:val="20"/>
                <w:szCs w:val="20"/>
              </w:rPr>
              <w:t>321</w:t>
            </w:r>
            <w:r w:rsidR="00321BD2">
              <w:rPr>
                <w:sz w:val="20"/>
                <w:szCs w:val="20"/>
              </w:rPr>
              <w:t>4512</w:t>
            </w:r>
          </w:p>
        </w:tc>
        <w:tc>
          <w:tcPr>
            <w:tcW w:w="144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11C70EC3" w14:textId="77777777" w:rsidR="00F45DBC" w:rsidRDefault="00321BD2" w:rsidP="00F45DBC">
            <w:pPr>
              <w:pStyle w:val="TableParagraph"/>
              <w:kinsoku w:val="0"/>
              <w:overflowPunct w:val="0"/>
              <w:spacing w:before="11" w:line="208" w:lineRule="exact"/>
              <w:ind w:left="349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3</w:t>
            </w:r>
          </w:p>
        </w:tc>
      </w:tr>
      <w:tr w:rsidR="00F45DBC" w14:paraId="25553800" w14:textId="77777777" w:rsidTr="00321BD2">
        <w:trPr>
          <w:trHeight w:val="239"/>
        </w:trPr>
        <w:tc>
          <w:tcPr>
            <w:tcW w:w="81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104BFFF8" w14:textId="77777777" w:rsidR="00F45DBC" w:rsidRPr="000C353D" w:rsidRDefault="00B926E8" w:rsidP="00B926E8">
            <w:pPr>
              <w:pStyle w:val="TableParagraph"/>
              <w:kinsoku w:val="0"/>
              <w:overflowPunct w:val="0"/>
              <w:spacing w:before="11" w:line="208" w:lineRule="exact"/>
              <w:ind w:left="95" w:right="4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</w:t>
            </w:r>
          </w:p>
        </w:tc>
        <w:tc>
          <w:tcPr>
            <w:tcW w:w="226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4EA790AE" w14:textId="77777777" w:rsidR="00F45DBC" w:rsidRDefault="00F45DBC" w:rsidP="00F45DBC">
            <w:pPr>
              <w:pStyle w:val="TableParagraph"/>
              <w:kinsoku w:val="0"/>
              <w:overflowPunct w:val="0"/>
              <w:spacing w:before="11" w:line="243" w:lineRule="exact"/>
              <w:ind w:left="368" w:right="36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321BD2">
              <w:rPr>
                <w:sz w:val="20"/>
                <w:szCs w:val="20"/>
              </w:rPr>
              <w:t>546647412</w:t>
            </w:r>
          </w:p>
        </w:tc>
        <w:tc>
          <w:tcPr>
            <w:tcW w:w="144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0D6636E9" w14:textId="77777777" w:rsidR="00F45DBC" w:rsidRDefault="00563330" w:rsidP="00563330">
            <w:pPr>
              <w:pStyle w:val="TableParagraph"/>
              <w:kinsoku w:val="0"/>
              <w:overflowPunct w:val="0"/>
              <w:spacing w:before="11" w:line="208" w:lineRule="exact"/>
              <w:ind w:left="349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4</w:t>
            </w:r>
          </w:p>
        </w:tc>
      </w:tr>
      <w:tr w:rsidR="00F45DBC" w14:paraId="74EC97B5" w14:textId="77777777" w:rsidTr="00321BD2">
        <w:trPr>
          <w:trHeight w:val="239"/>
        </w:trPr>
        <w:tc>
          <w:tcPr>
            <w:tcW w:w="81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1522A0C" w14:textId="77777777" w:rsidR="00F45DBC" w:rsidRPr="000C353D" w:rsidRDefault="00B926E8" w:rsidP="00B926E8">
            <w:pPr>
              <w:pStyle w:val="TableParagraph"/>
              <w:kinsoku w:val="0"/>
              <w:overflowPunct w:val="0"/>
              <w:spacing w:before="11" w:line="208" w:lineRule="exact"/>
              <w:ind w:left="95" w:right="46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Andew</w:t>
            </w:r>
            <w:proofErr w:type="spellEnd"/>
          </w:p>
        </w:tc>
        <w:tc>
          <w:tcPr>
            <w:tcW w:w="226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823E43A" w14:textId="77777777" w:rsidR="00F45DBC" w:rsidRDefault="00F45DBC" w:rsidP="00F45DBC">
            <w:pPr>
              <w:pStyle w:val="TableParagraph"/>
              <w:kinsoku w:val="0"/>
              <w:overflowPunct w:val="0"/>
              <w:spacing w:line="184" w:lineRule="exact"/>
              <w:ind w:left="368" w:right="36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</w:t>
            </w:r>
            <w:r w:rsidR="00321BD2">
              <w:rPr>
                <w:sz w:val="20"/>
                <w:szCs w:val="20"/>
              </w:rPr>
              <w:t>46</w:t>
            </w:r>
          </w:p>
        </w:tc>
        <w:tc>
          <w:tcPr>
            <w:tcW w:w="144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73F7650D" w14:textId="77777777" w:rsidR="00F45DBC" w:rsidRDefault="00563330" w:rsidP="00563330">
            <w:pPr>
              <w:pStyle w:val="TableParagraph"/>
              <w:kinsoku w:val="0"/>
              <w:overflowPunct w:val="0"/>
              <w:spacing w:before="11" w:line="208" w:lineRule="exact"/>
              <w:ind w:left="349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5</w:t>
            </w:r>
          </w:p>
        </w:tc>
      </w:tr>
    </w:tbl>
    <w:p w14:paraId="338501DA" w14:textId="77777777" w:rsidR="00E31B41" w:rsidRDefault="00E31B41" w:rsidP="00E31B41">
      <w:pPr>
        <w:rPr>
          <w:rFonts w:ascii="Georgia" w:hAnsi="Georgia" w:cs="Georgia"/>
          <w:b/>
          <w:bCs/>
          <w:sz w:val="3"/>
          <w:szCs w:val="3"/>
        </w:rPr>
        <w:sectPr w:rsidR="00E31B41" w:rsidSect="00E31B41">
          <w:headerReference w:type="default" r:id="rId8"/>
          <w:footerReference w:type="default" r:id="rId9"/>
          <w:pgSz w:w="11910" w:h="16840"/>
          <w:pgMar w:top="1200" w:right="1020" w:bottom="280" w:left="980" w:header="720" w:footer="720" w:gutter="0"/>
          <w:cols w:num="3" w:space="720" w:equalWidth="0">
            <w:col w:w="761" w:space="40"/>
            <w:col w:w="4017" w:space="774"/>
            <w:col w:w="4318"/>
          </w:cols>
          <w:noEndnote/>
        </w:sectPr>
      </w:pPr>
    </w:p>
    <w:p w14:paraId="10A4CEDB" w14:textId="77777777" w:rsidR="00E31B41" w:rsidRDefault="00E31B41" w:rsidP="00E31B41">
      <w:pPr>
        <w:pStyle w:val="BodyText"/>
        <w:kinsoku w:val="0"/>
        <w:overflowPunct w:val="0"/>
        <w:rPr>
          <w:rFonts w:ascii="Georgia" w:hAnsi="Georgia" w:cs="Georgia"/>
          <w:b/>
          <w:bCs/>
        </w:rPr>
      </w:pPr>
    </w:p>
    <w:p w14:paraId="1DA0660D" w14:textId="411E393F" w:rsidR="00E31B41" w:rsidRDefault="006309AD" w:rsidP="006309AD">
      <w:pPr>
        <w:pStyle w:val="ListParagraph"/>
        <w:numPr>
          <w:ilvl w:val="0"/>
          <w:numId w:val="1"/>
        </w:numPr>
        <w:tabs>
          <w:tab w:val="left" w:pos="652"/>
        </w:tabs>
        <w:kinsoku w:val="0"/>
        <w:overflowPunct w:val="0"/>
        <w:spacing w:before="260"/>
        <w:rPr>
          <w:sz w:val="20"/>
          <w:szCs w:val="20"/>
        </w:rPr>
      </w:pPr>
      <w:r>
        <w:rPr>
          <w:sz w:val="20"/>
          <w:szCs w:val="20"/>
        </w:rPr>
        <w:t>The u</w:t>
      </w:r>
      <w:r w:rsidR="00E31B41">
        <w:rPr>
          <w:sz w:val="20"/>
          <w:szCs w:val="20"/>
        </w:rPr>
        <w:t>nderlined</w:t>
      </w:r>
      <w:r w:rsidR="00E31B41">
        <w:rPr>
          <w:spacing w:val="12"/>
          <w:sz w:val="20"/>
          <w:szCs w:val="20"/>
        </w:rPr>
        <w:t xml:space="preserve"> </w:t>
      </w:r>
      <w:r w:rsidR="00E31B41">
        <w:rPr>
          <w:sz w:val="20"/>
          <w:szCs w:val="20"/>
        </w:rPr>
        <w:t>attribute</w:t>
      </w:r>
      <w:r w:rsidR="00E31B41">
        <w:rPr>
          <w:spacing w:val="12"/>
          <w:sz w:val="20"/>
          <w:szCs w:val="20"/>
        </w:rPr>
        <w:t xml:space="preserve"> </w:t>
      </w:r>
      <w:r w:rsidR="00B4122B">
        <w:rPr>
          <w:sz w:val="20"/>
          <w:szCs w:val="20"/>
        </w:rPr>
        <w:t>is</w:t>
      </w:r>
      <w:r w:rsidR="00B4122B">
        <w:rPr>
          <w:spacing w:val="12"/>
          <w:sz w:val="20"/>
          <w:szCs w:val="20"/>
        </w:rPr>
        <w:t xml:space="preserve"> </w:t>
      </w:r>
      <w:r w:rsidR="00E31B41">
        <w:rPr>
          <w:sz w:val="20"/>
          <w:szCs w:val="20"/>
        </w:rPr>
        <w:t>the</w:t>
      </w:r>
      <w:r w:rsidR="00E31B41">
        <w:rPr>
          <w:spacing w:val="12"/>
          <w:sz w:val="20"/>
          <w:szCs w:val="20"/>
        </w:rPr>
        <w:t xml:space="preserve"> </w:t>
      </w:r>
      <w:r w:rsidR="00E31B41">
        <w:rPr>
          <w:sz w:val="20"/>
          <w:szCs w:val="20"/>
        </w:rPr>
        <w:t>primary</w:t>
      </w:r>
      <w:r w:rsidR="00E31B41">
        <w:rPr>
          <w:spacing w:val="12"/>
          <w:sz w:val="20"/>
          <w:szCs w:val="20"/>
        </w:rPr>
        <w:t xml:space="preserve"> </w:t>
      </w:r>
      <w:r w:rsidR="00E31B41">
        <w:rPr>
          <w:sz w:val="20"/>
          <w:szCs w:val="20"/>
        </w:rPr>
        <w:t>key</w:t>
      </w:r>
      <w:r w:rsidR="00E31B41">
        <w:rPr>
          <w:spacing w:val="12"/>
          <w:sz w:val="20"/>
          <w:szCs w:val="20"/>
        </w:rPr>
        <w:t xml:space="preserve"> </w:t>
      </w:r>
      <w:r w:rsidR="00E31B41">
        <w:rPr>
          <w:sz w:val="20"/>
          <w:szCs w:val="20"/>
        </w:rPr>
        <w:t>of</w:t>
      </w:r>
      <w:r w:rsidR="00E31B41">
        <w:rPr>
          <w:spacing w:val="12"/>
          <w:sz w:val="20"/>
          <w:szCs w:val="20"/>
        </w:rPr>
        <w:t xml:space="preserve"> </w:t>
      </w:r>
      <w:r w:rsidR="00E31B41">
        <w:rPr>
          <w:sz w:val="20"/>
          <w:szCs w:val="20"/>
        </w:rPr>
        <w:t>a</w:t>
      </w:r>
      <w:r w:rsidR="00E31B41">
        <w:rPr>
          <w:spacing w:val="12"/>
          <w:sz w:val="20"/>
          <w:szCs w:val="20"/>
        </w:rPr>
        <w:t xml:space="preserve"> </w:t>
      </w:r>
      <w:r w:rsidR="00E31B41">
        <w:rPr>
          <w:sz w:val="20"/>
          <w:szCs w:val="20"/>
        </w:rPr>
        <w:t>relation</w:t>
      </w:r>
    </w:p>
    <w:p w14:paraId="751DDFB6" w14:textId="3935926F" w:rsidR="007E0966" w:rsidRDefault="00E31B41" w:rsidP="00BD0E3F">
      <w:pPr>
        <w:pStyle w:val="BodyText"/>
        <w:kinsoku w:val="0"/>
        <w:overflowPunct w:val="0"/>
        <w:spacing w:before="132" w:line="254" w:lineRule="exact"/>
        <w:ind w:left="6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90F0C5F" wp14:editId="315A842F">
                <wp:simplePos x="0" y="0"/>
                <wp:positionH relativeFrom="page">
                  <wp:posOffset>909955</wp:posOffset>
                </wp:positionH>
                <wp:positionV relativeFrom="paragraph">
                  <wp:posOffset>119380</wp:posOffset>
                </wp:positionV>
                <wp:extent cx="63500" cy="219710"/>
                <wp:effectExtent l="0" t="381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67D5A" w14:textId="77777777" w:rsidR="006309AD" w:rsidRDefault="006309AD" w:rsidP="00E31B41">
                            <w:pPr>
                              <w:pStyle w:val="BodyText"/>
                              <w:kinsoku w:val="0"/>
                              <w:overflowPunct w:val="0"/>
                              <w:spacing w:line="208" w:lineRule="exact"/>
                              <w:rPr>
                                <w:rFonts w:ascii="Calibri" w:hAnsi="Calibri" w:cs="Calibri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F0C5F" id="Text Box 1" o:spid="_x0000_s1027" type="#_x0000_t202" style="position:absolute;left:0;text-align:left;margin-left:71.65pt;margin-top:9.4pt;width:5pt;height:17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" o:allowincell="f" filled="f" stroked="f">
                <v:textbox inset="0,0,0,0">
                  <w:txbxContent>
                    <w:p w14:paraId="55A67D5A" w14:textId="77777777" w:rsidR="006309AD" w:rsidRDefault="006309AD" w:rsidP="00E31B41">
                      <w:pPr>
                        <w:pStyle w:val="BodyText"/>
                        <w:kinsoku w:val="0"/>
                        <w:overflowPunct w:val="0"/>
                        <w:spacing w:line="208" w:lineRule="exact"/>
                        <w:rPr>
                          <w:rFonts w:ascii="Calibri" w:hAnsi="Calibri" w:cs="Calibri"/>
                          <w:i/>
                          <w:iCs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The attribute </w:t>
      </w:r>
      <w:r w:rsidR="00241AA5">
        <w:rPr>
          <w:rFonts w:ascii="Palatino Linotype" w:hAnsi="Palatino Linotype" w:cs="Palatino Linotype"/>
          <w:i/>
          <w:iCs/>
        </w:rPr>
        <w:t>group</w:t>
      </w:r>
      <w:r w:rsidR="00E9214B">
        <w:rPr>
          <w:rFonts w:ascii="Palatino Linotype" w:hAnsi="Palatino Linotype" w:cs="Palatino Linotype"/>
          <w:i/>
          <w:iCs/>
        </w:rPr>
        <w:t xml:space="preserve"> </w:t>
      </w:r>
      <w:r>
        <w:t xml:space="preserve">of </w:t>
      </w:r>
      <w:r w:rsidR="004B17E5">
        <w:t>table</w:t>
      </w:r>
      <w:r w:rsidR="004B17E5">
        <w:rPr>
          <w:b/>
          <w:bCs/>
        </w:rPr>
        <w:t xml:space="preserve"> </w:t>
      </w:r>
      <w:r w:rsidR="00563330" w:rsidRPr="00DE6260">
        <w:rPr>
          <w:b/>
          <w:bCs/>
        </w:rPr>
        <w:t>Agent</w:t>
      </w:r>
      <w:r w:rsidR="007426DC">
        <w:rPr>
          <w:rFonts w:ascii="Palatino Linotype" w:hAnsi="Palatino Linotype" w:cs="Palatino Linotype"/>
          <w:i/>
          <w:iCs/>
        </w:rPr>
        <w:t xml:space="preserve"> </w:t>
      </w:r>
      <w:r w:rsidR="00E9214B">
        <w:t>is a foreign key to relation</w:t>
      </w:r>
      <w:r w:rsidR="00563330">
        <w:t xml:space="preserve"> </w:t>
      </w:r>
      <w:r w:rsidR="00241AA5">
        <w:rPr>
          <w:b/>
          <w:bCs/>
        </w:rPr>
        <w:t>Offi</w:t>
      </w:r>
      <w:r w:rsidR="00563330">
        <w:rPr>
          <w:b/>
          <w:bCs/>
        </w:rPr>
        <w:t>ce</w:t>
      </w:r>
      <w:r>
        <w:t xml:space="preserve">. </w:t>
      </w:r>
    </w:p>
    <w:p w14:paraId="27CDD0C0" w14:textId="057859E8" w:rsidR="007E0966" w:rsidRDefault="00E31B41" w:rsidP="00BD0E3F">
      <w:pPr>
        <w:pStyle w:val="BodyText"/>
        <w:kinsoku w:val="0"/>
        <w:overflowPunct w:val="0"/>
        <w:spacing w:before="132" w:line="254" w:lineRule="exact"/>
        <w:ind w:left="651"/>
      </w:pPr>
      <w:r>
        <w:t xml:space="preserve">The attribute </w:t>
      </w:r>
      <w:proofErr w:type="spellStart"/>
      <w:r w:rsidR="00241AA5">
        <w:rPr>
          <w:rFonts w:ascii="Palatino Linotype" w:hAnsi="Palatino Linotype" w:cs="Palatino Linotype"/>
          <w:i/>
          <w:iCs/>
        </w:rPr>
        <w:t>pID</w:t>
      </w:r>
      <w:proofErr w:type="spellEnd"/>
      <w:r>
        <w:rPr>
          <w:rFonts w:ascii="Palatino Linotype" w:hAnsi="Palatino Linotype" w:cs="Palatino Linotype"/>
          <w:i/>
          <w:iCs/>
        </w:rPr>
        <w:t xml:space="preserve"> </w:t>
      </w:r>
      <w:r>
        <w:t>of relation</w:t>
      </w:r>
      <w:r w:rsidR="00AB5437">
        <w:t xml:space="preserve"> </w:t>
      </w:r>
      <w:r w:rsidR="00DE6260" w:rsidRPr="00DE6260">
        <w:rPr>
          <w:b/>
          <w:bCs/>
        </w:rPr>
        <w:t>Customer</w:t>
      </w:r>
      <w:r w:rsidR="00AB5437">
        <w:t xml:space="preserve"> is a foreign key of the relation </w:t>
      </w:r>
      <w:proofErr w:type="spellStart"/>
      <w:r w:rsidR="00BD0E3F">
        <w:rPr>
          <w:b/>
          <w:bCs/>
        </w:rPr>
        <w:t>Sold</w:t>
      </w:r>
      <w:r w:rsidR="00241AA5">
        <w:rPr>
          <w:b/>
          <w:bCs/>
        </w:rPr>
        <w:t>Property</w:t>
      </w:r>
      <w:proofErr w:type="spellEnd"/>
      <w:r w:rsidR="00AB5437">
        <w:t xml:space="preserve">. </w:t>
      </w:r>
    </w:p>
    <w:p w14:paraId="2D77C6EF" w14:textId="6F7AB2B6" w:rsidR="0055372A" w:rsidRDefault="00AB5437" w:rsidP="00BD0E3F">
      <w:pPr>
        <w:pStyle w:val="BodyText"/>
        <w:kinsoku w:val="0"/>
        <w:overflowPunct w:val="0"/>
        <w:spacing w:before="132" w:line="254" w:lineRule="exact"/>
        <w:ind w:left="651"/>
      </w:pPr>
      <w:r>
        <w:t>he Attribute</w:t>
      </w:r>
      <w:r>
        <w:rPr>
          <w:i/>
          <w:iCs/>
        </w:rPr>
        <w:t xml:space="preserve"> </w:t>
      </w:r>
      <w:r w:rsidR="00563330">
        <w:rPr>
          <w:i/>
          <w:iCs/>
        </w:rPr>
        <w:t>License</w:t>
      </w:r>
      <w:r>
        <w:t xml:space="preserve"> </w:t>
      </w:r>
      <w:r w:rsidR="00563330">
        <w:t xml:space="preserve">of the </w:t>
      </w:r>
      <w:proofErr w:type="spellStart"/>
      <w:r w:rsidR="00BD0E3F">
        <w:rPr>
          <w:b/>
          <w:bCs/>
        </w:rPr>
        <w:t>Sold</w:t>
      </w:r>
      <w:r w:rsidR="00563330">
        <w:rPr>
          <w:b/>
          <w:bCs/>
        </w:rPr>
        <w:t>Property</w:t>
      </w:r>
      <w:proofErr w:type="spellEnd"/>
      <w:r w:rsidR="00563330">
        <w:rPr>
          <w:b/>
          <w:bCs/>
        </w:rPr>
        <w:t xml:space="preserve"> </w:t>
      </w:r>
      <w:r>
        <w:t>is a foreign key of the relation</w:t>
      </w:r>
      <w:r w:rsidR="00563330">
        <w:t xml:space="preserve"> </w:t>
      </w:r>
      <w:r w:rsidR="00BD0E3F">
        <w:rPr>
          <w:b/>
          <w:bCs/>
        </w:rPr>
        <w:t>Agent</w:t>
      </w:r>
      <w:r w:rsidR="00563330">
        <w:t>.</w:t>
      </w:r>
    </w:p>
    <w:p w14:paraId="671779DE" w14:textId="77777777" w:rsidR="00BD0E3F" w:rsidRDefault="00BD0E3F" w:rsidP="00BD0E3F">
      <w:pPr>
        <w:pStyle w:val="BodyText"/>
        <w:kinsoku w:val="0"/>
        <w:overflowPunct w:val="0"/>
        <w:spacing w:before="132" w:line="254" w:lineRule="exact"/>
        <w:ind w:left="651"/>
      </w:pPr>
    </w:p>
    <w:p w14:paraId="0AAB1896" w14:textId="77777777" w:rsidR="00683836" w:rsidRDefault="00683836" w:rsidP="00AB5437">
      <w:pPr>
        <w:pStyle w:val="BodyText"/>
        <w:kinsoku w:val="0"/>
        <w:overflowPunct w:val="0"/>
        <w:spacing w:before="132" w:line="254" w:lineRule="exact"/>
        <w:ind w:left="651"/>
        <w:sectPr w:rsidR="00683836">
          <w:type w:val="continuous"/>
          <w:pgSz w:w="11910" w:h="16840"/>
          <w:pgMar w:top="1200" w:right="1020" w:bottom="280" w:left="980" w:header="720" w:footer="720" w:gutter="0"/>
          <w:cols w:space="720" w:equalWidth="0">
            <w:col w:w="9910"/>
          </w:cols>
          <w:noEndnote/>
        </w:sectPr>
      </w:pPr>
    </w:p>
    <w:p w14:paraId="60DAEB49" w14:textId="77777777" w:rsidR="000D5AEC" w:rsidRDefault="000D5AEC" w:rsidP="000D5AEC">
      <w:pPr>
        <w:pStyle w:val="BodyText"/>
        <w:tabs>
          <w:tab w:val="left" w:pos="1377"/>
          <w:tab w:val="left" w:pos="2198"/>
        </w:tabs>
        <w:kinsoku w:val="0"/>
        <w:overflowPunct w:val="0"/>
        <w:spacing w:before="124" w:line="403" w:lineRule="auto"/>
        <w:ind w:left="153" w:right="3979"/>
        <w:rPr>
          <w:rFonts w:ascii="Georgia" w:hAnsi="Georgia" w:cs="Georgia"/>
          <w:b/>
          <w:bCs/>
          <w:spacing w:val="-3"/>
          <w:sz w:val="24"/>
          <w:szCs w:val="24"/>
        </w:rPr>
      </w:pPr>
      <w:r>
        <w:rPr>
          <w:rFonts w:ascii="Georgia" w:hAnsi="Georgia" w:cs="Georgia"/>
          <w:b/>
          <w:bCs/>
          <w:spacing w:val="-3"/>
          <w:sz w:val="24"/>
          <w:szCs w:val="24"/>
        </w:rPr>
        <w:lastRenderedPageBreak/>
        <w:t>Part</w:t>
      </w:r>
      <w:r>
        <w:rPr>
          <w:rFonts w:ascii="Georgia" w:hAnsi="Georgia" w:cs="Georgia"/>
          <w:b/>
          <w:bCs/>
          <w:spacing w:val="38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sz w:val="24"/>
          <w:szCs w:val="24"/>
        </w:rPr>
        <w:t>1</w:t>
      </w:r>
      <w:r>
        <w:rPr>
          <w:rFonts w:ascii="Georgia" w:hAnsi="Georgia" w:cs="Georgia"/>
          <w:b/>
          <w:bCs/>
          <w:sz w:val="24"/>
          <w:szCs w:val="24"/>
        </w:rPr>
        <w:tab/>
        <w:t>Relational</w:t>
      </w:r>
      <w:r>
        <w:rPr>
          <w:rFonts w:ascii="Georgia" w:hAnsi="Georgia" w:cs="Georgia"/>
          <w:b/>
          <w:bCs/>
          <w:spacing w:val="-23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sz w:val="24"/>
          <w:szCs w:val="24"/>
        </w:rPr>
        <w:t>Algebra</w:t>
      </w:r>
      <w:r>
        <w:rPr>
          <w:rFonts w:ascii="Georgia" w:hAnsi="Georgia" w:cs="Georgia"/>
          <w:b/>
          <w:bCs/>
          <w:spacing w:val="-23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spacing w:val="-4"/>
          <w:sz w:val="24"/>
          <w:szCs w:val="24"/>
        </w:rPr>
        <w:t>(Total:</w:t>
      </w:r>
      <w:r>
        <w:rPr>
          <w:rFonts w:ascii="Georgia" w:hAnsi="Georgia" w:cs="Georgia"/>
          <w:b/>
          <w:bCs/>
          <w:spacing w:val="-1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sz w:val="24"/>
          <w:szCs w:val="24"/>
        </w:rPr>
        <w:t>20</w:t>
      </w:r>
      <w:r>
        <w:rPr>
          <w:rFonts w:ascii="Georgia" w:hAnsi="Georgia" w:cs="Georgia"/>
          <w:b/>
          <w:bCs/>
          <w:spacing w:val="-23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spacing w:val="-3"/>
          <w:sz w:val="24"/>
          <w:szCs w:val="24"/>
        </w:rPr>
        <w:t xml:space="preserve">Points) </w:t>
      </w:r>
      <w:r>
        <w:rPr>
          <w:rFonts w:ascii="Georgia" w:hAnsi="Georgia" w:cs="Georgia"/>
          <w:b/>
          <w:bCs/>
          <w:sz w:val="24"/>
          <w:szCs w:val="24"/>
        </w:rPr>
        <w:t>Question</w:t>
      </w:r>
      <w:r>
        <w:rPr>
          <w:rFonts w:ascii="Georgia" w:hAnsi="Georgia" w:cs="Georgia"/>
          <w:b/>
          <w:bCs/>
          <w:spacing w:val="1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sz w:val="24"/>
          <w:szCs w:val="24"/>
        </w:rPr>
        <w:t>1.1</w:t>
      </w:r>
      <w:r>
        <w:rPr>
          <w:rFonts w:ascii="Georgia" w:hAnsi="Georgia" w:cs="Georgia"/>
          <w:b/>
          <w:bCs/>
          <w:sz w:val="24"/>
          <w:szCs w:val="24"/>
        </w:rPr>
        <w:tab/>
        <w:t>(6</w:t>
      </w:r>
      <w:r>
        <w:rPr>
          <w:rFonts w:ascii="Georgia" w:hAnsi="Georgia" w:cs="Georgia"/>
          <w:b/>
          <w:bCs/>
          <w:spacing w:val="25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spacing w:val="-3"/>
          <w:sz w:val="24"/>
          <w:szCs w:val="24"/>
        </w:rPr>
        <w:t>Points)</w:t>
      </w:r>
    </w:p>
    <w:p w14:paraId="49814395" w14:textId="77777777" w:rsidR="000D5AEC" w:rsidRPr="004A258F" w:rsidRDefault="000D5AEC" w:rsidP="003B4185">
      <w:pPr>
        <w:pStyle w:val="BodyText"/>
        <w:kinsoku w:val="0"/>
        <w:overflowPunct w:val="0"/>
        <w:spacing w:before="201" w:line="230" w:lineRule="auto"/>
        <w:ind w:left="153"/>
      </w:pPr>
      <w:r>
        <w:rPr>
          <w:spacing w:val="-4"/>
        </w:rP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relational</w:t>
      </w:r>
      <w:r>
        <w:rPr>
          <w:spacing w:val="-12"/>
        </w:rPr>
        <w:t xml:space="preserve"> </w:t>
      </w:r>
      <w:r>
        <w:t>algebra</w:t>
      </w:r>
      <w:r>
        <w:rPr>
          <w:spacing w:val="-12"/>
        </w:rPr>
        <w:t xml:space="preserve"> </w:t>
      </w:r>
      <w:r>
        <w:t xml:space="preserve">expression </w:t>
      </w:r>
      <w:r w:rsidRPr="004A258F">
        <w:rPr>
          <w:rFonts w:eastAsiaTheme="minorHAnsi" w:cs="LMRoman10-Regular"/>
        </w:rPr>
        <w:t>that returns</w:t>
      </w:r>
      <w:r w:rsidRPr="004A258F">
        <w:t xml:space="preserve"> the</w:t>
      </w:r>
      <w:r w:rsidRPr="004A258F">
        <w:rPr>
          <w:spacing w:val="-11"/>
        </w:rPr>
        <w:t xml:space="preserve"> </w:t>
      </w:r>
      <w:r w:rsidR="003B4185">
        <w:t>property id and type sold by agent ‘Alice’.</w:t>
      </w:r>
    </w:p>
    <w:p w14:paraId="7F0A92D3" w14:textId="77777777" w:rsidR="000D5AEC" w:rsidRDefault="000D5AEC" w:rsidP="000D5AEC">
      <w:pPr>
        <w:pStyle w:val="BodyText"/>
        <w:kinsoku w:val="0"/>
        <w:overflowPunct w:val="0"/>
        <w:spacing w:line="230" w:lineRule="auto"/>
        <w:ind w:left="153"/>
      </w:pPr>
    </w:p>
    <w:p w14:paraId="53AFB7D7" w14:textId="77777777" w:rsidR="000D5AEC" w:rsidRDefault="000D5AEC" w:rsidP="000D5AEC">
      <w:pPr>
        <w:pStyle w:val="BodyText"/>
        <w:kinsoku w:val="0"/>
        <w:overflowPunct w:val="0"/>
        <w:spacing w:before="9"/>
        <w:rPr>
          <w:rFonts w:ascii="Arial" w:hAnsi="Arial" w:cs="Arial"/>
          <w:sz w:val="36"/>
          <w:szCs w:val="36"/>
        </w:rPr>
      </w:pPr>
    </w:p>
    <w:p w14:paraId="172C9171" w14:textId="77777777" w:rsidR="000D5AEC" w:rsidRDefault="000D5AEC" w:rsidP="000D5AEC">
      <w:pPr>
        <w:pStyle w:val="BodyText"/>
        <w:kinsoku w:val="0"/>
        <w:overflowPunct w:val="0"/>
        <w:spacing w:before="9"/>
        <w:rPr>
          <w:rFonts w:ascii="Arial" w:hAnsi="Arial" w:cs="Arial"/>
          <w:sz w:val="36"/>
          <w:szCs w:val="36"/>
        </w:rPr>
      </w:pPr>
    </w:p>
    <w:p w14:paraId="23D469D4" w14:textId="77777777" w:rsidR="000D5AEC" w:rsidRDefault="000D5AEC" w:rsidP="000D5AEC">
      <w:pPr>
        <w:pStyle w:val="BodyText"/>
        <w:kinsoku w:val="0"/>
        <w:overflowPunct w:val="0"/>
        <w:spacing w:before="9"/>
        <w:rPr>
          <w:rFonts w:ascii="Arial" w:hAnsi="Arial" w:cs="Arial"/>
          <w:sz w:val="36"/>
          <w:szCs w:val="36"/>
        </w:rPr>
      </w:pPr>
    </w:p>
    <w:p w14:paraId="26ECB253" w14:textId="77777777" w:rsidR="000D5AEC" w:rsidRDefault="000D5AEC" w:rsidP="000D5AEC">
      <w:pPr>
        <w:pStyle w:val="BodyText"/>
        <w:kinsoku w:val="0"/>
        <w:overflowPunct w:val="0"/>
        <w:spacing w:before="9"/>
        <w:rPr>
          <w:rFonts w:ascii="Arial" w:hAnsi="Arial" w:cs="Arial"/>
          <w:sz w:val="36"/>
          <w:szCs w:val="36"/>
        </w:rPr>
      </w:pPr>
    </w:p>
    <w:p w14:paraId="6181D87E" w14:textId="77777777" w:rsidR="000D5AEC" w:rsidRDefault="000D5AEC" w:rsidP="000D5AEC">
      <w:pPr>
        <w:pStyle w:val="BodyText"/>
        <w:kinsoku w:val="0"/>
        <w:overflowPunct w:val="0"/>
        <w:spacing w:before="9"/>
        <w:rPr>
          <w:rFonts w:ascii="Arial" w:hAnsi="Arial" w:cs="Arial"/>
          <w:sz w:val="36"/>
          <w:szCs w:val="36"/>
        </w:rPr>
      </w:pPr>
    </w:p>
    <w:p w14:paraId="4D5B3868" w14:textId="77777777" w:rsidR="000D5AEC" w:rsidRDefault="000D5AEC" w:rsidP="000D5AEC">
      <w:pPr>
        <w:pStyle w:val="Heading2"/>
        <w:tabs>
          <w:tab w:val="left" w:pos="2198"/>
        </w:tabs>
        <w:kinsoku w:val="0"/>
        <w:overflowPunct w:val="0"/>
        <w:rPr>
          <w:spacing w:val="-3"/>
        </w:rPr>
      </w:pPr>
      <w:r>
        <w:t>Question</w:t>
      </w:r>
      <w:r>
        <w:rPr>
          <w:spacing w:val="-2"/>
        </w:rPr>
        <w:t xml:space="preserve"> </w:t>
      </w:r>
      <w:r>
        <w:t>1.2</w:t>
      </w:r>
      <w:r>
        <w:tab/>
        <w:t>(6</w:t>
      </w:r>
      <w:r>
        <w:rPr>
          <w:spacing w:val="26"/>
        </w:rPr>
        <w:t xml:space="preserve"> </w:t>
      </w:r>
      <w:r>
        <w:rPr>
          <w:spacing w:val="-3"/>
        </w:rPr>
        <w:t>Points)</w:t>
      </w:r>
    </w:p>
    <w:p w14:paraId="3F8FD76E" w14:textId="77777777" w:rsidR="000D5AEC" w:rsidRDefault="000D5AEC" w:rsidP="003B4185">
      <w:pPr>
        <w:pStyle w:val="BodyText"/>
        <w:kinsoku w:val="0"/>
        <w:overflowPunct w:val="0"/>
        <w:spacing w:before="173"/>
        <w:ind w:left="153"/>
      </w:pPr>
      <w:r>
        <w:t>Write a relational alge</w:t>
      </w:r>
      <w:r w:rsidR="003B4185">
        <w:t>bra expression that returns the total price of all properties sold by agent ‘bob’.</w:t>
      </w:r>
    </w:p>
    <w:p w14:paraId="0C487526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52C2F2A5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1BE3747E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7FF8C35C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056BAC77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0EC41771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13C40519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620448A7" w14:textId="77777777" w:rsidR="000D5AEC" w:rsidRDefault="000D5AEC" w:rsidP="000D5AEC">
      <w:pPr>
        <w:pStyle w:val="Heading2"/>
        <w:tabs>
          <w:tab w:val="left" w:pos="2198"/>
        </w:tabs>
        <w:kinsoku w:val="0"/>
        <w:overflowPunct w:val="0"/>
        <w:rPr>
          <w:spacing w:val="-3"/>
        </w:rPr>
      </w:pPr>
      <w:r>
        <w:t>Question</w:t>
      </w:r>
      <w:r>
        <w:rPr>
          <w:spacing w:val="-2"/>
        </w:rPr>
        <w:t xml:space="preserve"> </w:t>
      </w:r>
      <w:r>
        <w:t>1.3</w:t>
      </w:r>
      <w:r>
        <w:tab/>
        <w:t>(8</w:t>
      </w:r>
      <w:r>
        <w:rPr>
          <w:spacing w:val="26"/>
        </w:rPr>
        <w:t xml:space="preserve"> </w:t>
      </w:r>
      <w:r>
        <w:rPr>
          <w:spacing w:val="-3"/>
        </w:rPr>
        <w:t>Points)</w:t>
      </w:r>
    </w:p>
    <w:p w14:paraId="59640DD3" w14:textId="77777777" w:rsidR="000D5AEC" w:rsidRDefault="000D5AEC" w:rsidP="00BD0E3F">
      <w:pPr>
        <w:pStyle w:val="BodyText"/>
        <w:kinsoku w:val="0"/>
        <w:overflowPunct w:val="0"/>
      </w:pPr>
      <w:r>
        <w:rPr>
          <w:spacing w:val="-4"/>
        </w:rPr>
        <w:t>Write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relational</w:t>
      </w:r>
      <w:r>
        <w:rPr>
          <w:spacing w:val="-16"/>
        </w:rPr>
        <w:t xml:space="preserve"> </w:t>
      </w:r>
      <w:r>
        <w:t>algebra</w:t>
      </w:r>
      <w:r>
        <w:rPr>
          <w:spacing w:val="-16"/>
        </w:rPr>
        <w:t xml:space="preserve"> </w:t>
      </w:r>
      <w:r>
        <w:t>expression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returns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 w:rsidR="00BD0E3F">
        <w:t>agent name that didn’t sell any property.</w:t>
      </w:r>
    </w:p>
    <w:p w14:paraId="6E734BB7" w14:textId="77777777" w:rsidR="000D5AEC" w:rsidRDefault="000D5AEC" w:rsidP="000D5AEC">
      <w:pPr>
        <w:pStyle w:val="BodyText"/>
        <w:kinsoku w:val="0"/>
        <w:overflowPunct w:val="0"/>
      </w:pPr>
    </w:p>
    <w:p w14:paraId="582C932E" w14:textId="77777777" w:rsidR="000D5AEC" w:rsidRDefault="000D5AEC" w:rsidP="000D5AEC">
      <w:pPr>
        <w:widowControl/>
        <w:autoSpaceDE/>
        <w:autoSpaceDN/>
        <w:adjustRightInd/>
        <w:spacing w:after="160" w:line="259" w:lineRule="auto"/>
        <w:rPr>
          <w:sz w:val="20"/>
          <w:szCs w:val="20"/>
        </w:rPr>
      </w:pPr>
      <w:r>
        <w:br w:type="page"/>
      </w:r>
    </w:p>
    <w:p w14:paraId="41173489" w14:textId="77777777" w:rsidR="000D5AEC" w:rsidRDefault="000D5AEC" w:rsidP="00D05213">
      <w:pPr>
        <w:pStyle w:val="Heading2"/>
        <w:tabs>
          <w:tab w:val="left" w:pos="2198"/>
        </w:tabs>
        <w:kinsoku w:val="0"/>
        <w:overflowPunct w:val="0"/>
        <w:spacing w:before="124"/>
      </w:pPr>
      <w:r>
        <w:lastRenderedPageBreak/>
        <w:t>Par</w:t>
      </w:r>
      <w:r w:rsidR="00D05213">
        <w:t xml:space="preserve">t </w:t>
      </w:r>
      <w:proofErr w:type="gramStart"/>
      <w:r w:rsidR="00D05213">
        <w:t>2  SQL</w:t>
      </w:r>
      <w:proofErr w:type="gramEnd"/>
      <w:r w:rsidR="00D05213">
        <w:t>, Queries and updates (18</w:t>
      </w:r>
      <w:r>
        <w:t xml:space="preserve"> points)</w:t>
      </w:r>
    </w:p>
    <w:p w14:paraId="32474A08" w14:textId="77777777" w:rsidR="000D5AEC" w:rsidRDefault="000D5AEC" w:rsidP="00D05213">
      <w:pPr>
        <w:pStyle w:val="Heading2"/>
        <w:tabs>
          <w:tab w:val="left" w:pos="2198"/>
        </w:tabs>
        <w:kinsoku w:val="0"/>
        <w:overflowPunct w:val="0"/>
        <w:spacing w:before="124"/>
        <w:rPr>
          <w:spacing w:val="-3"/>
        </w:rPr>
      </w:pPr>
      <w:r>
        <w:t>Question</w:t>
      </w:r>
      <w:r>
        <w:rPr>
          <w:spacing w:val="-4"/>
        </w:rPr>
        <w:t xml:space="preserve"> </w:t>
      </w:r>
      <w:r>
        <w:t>2.1</w:t>
      </w:r>
      <w:r>
        <w:tab/>
        <w:t>(</w:t>
      </w:r>
      <w:r w:rsidR="00D05213">
        <w:t>4</w:t>
      </w:r>
      <w:r>
        <w:rPr>
          <w:spacing w:val="26"/>
        </w:rPr>
        <w:t xml:space="preserve"> </w:t>
      </w:r>
      <w:r>
        <w:rPr>
          <w:spacing w:val="-3"/>
        </w:rPr>
        <w:t>Points)</w:t>
      </w:r>
    </w:p>
    <w:p w14:paraId="73EFDBB6" w14:textId="77777777" w:rsidR="000D5AEC" w:rsidRDefault="000D5AEC" w:rsidP="000D5AEC">
      <w:pPr>
        <w:pStyle w:val="BodyText"/>
        <w:kinsoku w:val="0"/>
        <w:overflowPunct w:val="0"/>
      </w:pPr>
    </w:p>
    <w:p w14:paraId="53CCC7E8" w14:textId="0362D13B" w:rsidR="000D5AEC" w:rsidRDefault="000D5AEC" w:rsidP="00624AED">
      <w:pPr>
        <w:pStyle w:val="BodyText"/>
        <w:kinsoku w:val="0"/>
        <w:overflowPunct w:val="0"/>
        <w:rPr>
          <w:sz w:val="28"/>
          <w:szCs w:val="28"/>
        </w:rPr>
      </w:pPr>
      <w:r>
        <w:t>Write an SQL statement t</w:t>
      </w:r>
      <w:r w:rsidR="00BD0E3F">
        <w:t xml:space="preserve">hat creates a new </w:t>
      </w:r>
      <w:r w:rsidR="00B5259B">
        <w:t xml:space="preserve">table </w:t>
      </w:r>
      <w:r w:rsidR="00BD0E3F">
        <w:rPr>
          <w:b/>
          <w:bCs/>
        </w:rPr>
        <w:t>Town</w:t>
      </w:r>
      <w:r>
        <w:t xml:space="preserve"> that </w:t>
      </w:r>
      <w:r w:rsidR="00BD0E3F">
        <w:t>include</w:t>
      </w:r>
      <w:r w:rsidR="00B4122B">
        <w:t>s</w:t>
      </w:r>
      <w:r w:rsidR="00BD0E3F">
        <w:t xml:space="preserve"> information about the town each office is serving. A town information </w:t>
      </w:r>
      <w:proofErr w:type="gramStart"/>
      <w:r w:rsidR="00BD0E3F">
        <w:t xml:space="preserve">includes  </w:t>
      </w:r>
      <w:proofErr w:type="spellStart"/>
      <w:r w:rsidR="00BD0E3F" w:rsidRPr="00BD0E3F">
        <w:rPr>
          <w:i/>
          <w:iCs/>
        </w:rPr>
        <w:t>zipcode</w:t>
      </w:r>
      <w:proofErr w:type="spellEnd"/>
      <w:proofErr w:type="gramEnd"/>
      <w:r w:rsidR="00BD0E3F">
        <w:t>,</w:t>
      </w:r>
      <w:r w:rsidR="00B4122B">
        <w:t xml:space="preserve"> </w:t>
      </w:r>
      <w:r w:rsidR="00BD0E3F">
        <w:rPr>
          <w:i/>
          <w:iCs/>
        </w:rPr>
        <w:t>name,</w:t>
      </w:r>
      <w:r w:rsidR="00624AED">
        <w:rPr>
          <w:i/>
          <w:iCs/>
        </w:rPr>
        <w:t xml:space="preserve"> </w:t>
      </w:r>
      <w:r w:rsidR="00624AED">
        <w:t xml:space="preserve"> positive</w:t>
      </w:r>
      <w:r w:rsidR="00BD0E3F">
        <w:rPr>
          <w:i/>
          <w:iCs/>
        </w:rPr>
        <w:t xml:space="preserve"> </w:t>
      </w:r>
      <w:proofErr w:type="spellStart"/>
      <w:r w:rsidR="00BD0E3F">
        <w:rPr>
          <w:i/>
          <w:iCs/>
        </w:rPr>
        <w:t>taxRate</w:t>
      </w:r>
      <w:proofErr w:type="spellEnd"/>
      <w:r w:rsidR="00A638D8">
        <w:rPr>
          <w:i/>
          <w:iCs/>
        </w:rPr>
        <w:t xml:space="preserve">, </w:t>
      </w:r>
      <w:r w:rsidR="00A638D8" w:rsidRPr="00A638D8">
        <w:t>and</w:t>
      </w:r>
      <w:r w:rsidR="00A638D8">
        <w:rPr>
          <w:i/>
          <w:iCs/>
        </w:rPr>
        <w:t xml:space="preserve"> id </w:t>
      </w:r>
      <w:r w:rsidR="00A638D8">
        <w:t>of the properties located in the town</w:t>
      </w:r>
      <w:r w:rsidR="00A638D8">
        <w:rPr>
          <w:i/>
          <w:iCs/>
        </w:rPr>
        <w:t xml:space="preserve"> </w:t>
      </w:r>
      <w:r w:rsidR="00BD0E3F">
        <w:rPr>
          <w:i/>
          <w:iCs/>
        </w:rPr>
        <w:t xml:space="preserve">. </w:t>
      </w:r>
      <w:r w:rsidR="00BD0E3F">
        <w:t xml:space="preserve"> </w:t>
      </w:r>
      <w:r>
        <w:t xml:space="preserve">The </w:t>
      </w:r>
      <w:r w:rsidR="00A638D8">
        <w:rPr>
          <w:b/>
          <w:bCs/>
        </w:rPr>
        <w:t>Town</w:t>
      </w:r>
      <w:r>
        <w:t xml:space="preserve"> is identified by </w:t>
      </w:r>
      <w:r w:rsidR="00624AED">
        <w:t xml:space="preserve">its </w:t>
      </w:r>
      <w:proofErr w:type="spellStart"/>
      <w:r w:rsidR="00624AED" w:rsidRPr="00BD0E3F">
        <w:rPr>
          <w:i/>
          <w:iCs/>
        </w:rPr>
        <w:t>zipcode</w:t>
      </w:r>
      <w:proofErr w:type="spellEnd"/>
      <w:r>
        <w:t>.  If a pr</w:t>
      </w:r>
      <w:r w:rsidR="00624AED">
        <w:t>operty</w:t>
      </w:r>
      <w:r>
        <w:t xml:space="preserve"> is removed from </w:t>
      </w:r>
      <w:proofErr w:type="gramStart"/>
      <w:r w:rsidR="00672C31">
        <w:rPr>
          <w:b/>
          <w:bCs/>
        </w:rPr>
        <w:t>office</w:t>
      </w:r>
      <w:proofErr w:type="gramEnd"/>
      <w:r w:rsidR="00624AED">
        <w:rPr>
          <w:b/>
          <w:bCs/>
        </w:rPr>
        <w:t xml:space="preserve"> </w:t>
      </w:r>
      <w:r w:rsidR="00624AED">
        <w:t xml:space="preserve">then it is id </w:t>
      </w:r>
      <w:r w:rsidR="00672C31">
        <w:t>in</w:t>
      </w:r>
      <w:r w:rsidR="00624AED">
        <w:t xml:space="preserve"> </w:t>
      </w:r>
      <w:r w:rsidR="00624AED" w:rsidRPr="00624AED">
        <w:rPr>
          <w:b/>
          <w:bCs/>
        </w:rPr>
        <w:t>Town</w:t>
      </w:r>
      <w:r w:rsidR="00624AED">
        <w:t xml:space="preserve"> </w:t>
      </w:r>
      <w:r w:rsidR="00672C31">
        <w:t xml:space="preserve">table </w:t>
      </w:r>
      <w:r w:rsidR="00624AED">
        <w:t xml:space="preserve">is set </w:t>
      </w:r>
      <w:r>
        <w:t>to null.</w:t>
      </w:r>
    </w:p>
    <w:p w14:paraId="721DF39C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021789D5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5C0F620E" w14:textId="77777777" w:rsidR="000D5AEC" w:rsidRDefault="000D5AEC" w:rsidP="000D5AEC">
      <w:pPr>
        <w:pStyle w:val="BodyText"/>
        <w:kinsoku w:val="0"/>
        <w:overflowPunct w:val="0"/>
        <w:spacing w:before="4"/>
        <w:rPr>
          <w:sz w:val="41"/>
          <w:szCs w:val="41"/>
        </w:rPr>
      </w:pPr>
    </w:p>
    <w:p w14:paraId="55319D56" w14:textId="77777777" w:rsidR="000D5AEC" w:rsidRDefault="000D5AEC" w:rsidP="000D5AEC">
      <w:pPr>
        <w:pStyle w:val="BodyText"/>
        <w:kinsoku w:val="0"/>
        <w:overflowPunct w:val="0"/>
        <w:rPr>
          <w:rFonts w:ascii="Arial" w:hAnsi="Arial" w:cs="Arial"/>
          <w:sz w:val="30"/>
          <w:szCs w:val="30"/>
        </w:rPr>
      </w:pPr>
    </w:p>
    <w:p w14:paraId="6B6DCC73" w14:textId="77777777" w:rsidR="000D5AEC" w:rsidRDefault="000D5AEC" w:rsidP="000D5AEC">
      <w:pPr>
        <w:pStyle w:val="BodyText"/>
        <w:kinsoku w:val="0"/>
        <w:overflowPunct w:val="0"/>
        <w:rPr>
          <w:rFonts w:ascii="Arial" w:hAnsi="Arial" w:cs="Arial"/>
          <w:sz w:val="30"/>
          <w:szCs w:val="30"/>
        </w:rPr>
      </w:pPr>
    </w:p>
    <w:p w14:paraId="6E493A4E" w14:textId="77777777" w:rsidR="000D5AEC" w:rsidRDefault="000D5AEC" w:rsidP="000D5AEC">
      <w:pPr>
        <w:pStyle w:val="BodyText"/>
        <w:kinsoku w:val="0"/>
        <w:overflowPunct w:val="0"/>
        <w:rPr>
          <w:rFonts w:ascii="Arial" w:hAnsi="Arial" w:cs="Arial"/>
          <w:sz w:val="30"/>
          <w:szCs w:val="30"/>
        </w:rPr>
      </w:pPr>
    </w:p>
    <w:p w14:paraId="0A4EBD26" w14:textId="77777777" w:rsidR="000D5AEC" w:rsidRDefault="000D5AEC" w:rsidP="000D5AEC">
      <w:pPr>
        <w:pStyle w:val="BodyText"/>
        <w:kinsoku w:val="0"/>
        <w:overflowPunct w:val="0"/>
        <w:rPr>
          <w:rFonts w:ascii="Arial" w:hAnsi="Arial" w:cs="Arial"/>
          <w:sz w:val="30"/>
          <w:szCs w:val="30"/>
        </w:rPr>
      </w:pPr>
    </w:p>
    <w:p w14:paraId="09BB0332" w14:textId="77777777" w:rsidR="000D5AEC" w:rsidRDefault="000D5AEC" w:rsidP="000D5AEC">
      <w:pPr>
        <w:pStyle w:val="BodyText"/>
        <w:kinsoku w:val="0"/>
        <w:overflowPunct w:val="0"/>
        <w:rPr>
          <w:rFonts w:ascii="Arial" w:hAnsi="Arial" w:cs="Arial"/>
          <w:sz w:val="30"/>
          <w:szCs w:val="30"/>
        </w:rPr>
      </w:pPr>
    </w:p>
    <w:p w14:paraId="667644F7" w14:textId="77777777" w:rsidR="000D5AEC" w:rsidRDefault="000D5AEC" w:rsidP="000D5AEC">
      <w:pPr>
        <w:pStyle w:val="BodyText"/>
        <w:kinsoku w:val="0"/>
        <w:overflowPunct w:val="0"/>
        <w:rPr>
          <w:rFonts w:ascii="Arial" w:hAnsi="Arial" w:cs="Arial"/>
          <w:sz w:val="30"/>
          <w:szCs w:val="30"/>
        </w:rPr>
      </w:pPr>
    </w:p>
    <w:p w14:paraId="6240B396" w14:textId="77777777" w:rsidR="000D5AEC" w:rsidRDefault="000D5AEC" w:rsidP="000D5AEC">
      <w:pPr>
        <w:pStyle w:val="BodyText"/>
        <w:kinsoku w:val="0"/>
        <w:overflowPunct w:val="0"/>
        <w:rPr>
          <w:rFonts w:ascii="Arial" w:hAnsi="Arial" w:cs="Arial"/>
          <w:sz w:val="30"/>
          <w:szCs w:val="30"/>
        </w:rPr>
      </w:pPr>
    </w:p>
    <w:p w14:paraId="673664FF" w14:textId="77777777" w:rsidR="000D5AEC" w:rsidRDefault="000D5AEC" w:rsidP="000D5AEC">
      <w:pPr>
        <w:pStyle w:val="BodyText"/>
        <w:kinsoku w:val="0"/>
        <w:overflowPunct w:val="0"/>
        <w:rPr>
          <w:rFonts w:ascii="Arial" w:hAnsi="Arial" w:cs="Arial"/>
          <w:sz w:val="30"/>
          <w:szCs w:val="30"/>
        </w:rPr>
      </w:pPr>
    </w:p>
    <w:p w14:paraId="2CCD6CDF" w14:textId="77777777" w:rsidR="000D5AEC" w:rsidRDefault="000D5AEC" w:rsidP="000D5AEC">
      <w:pPr>
        <w:pStyle w:val="BodyText"/>
        <w:kinsoku w:val="0"/>
        <w:overflowPunct w:val="0"/>
        <w:rPr>
          <w:rFonts w:ascii="Arial" w:hAnsi="Arial" w:cs="Arial"/>
          <w:sz w:val="30"/>
          <w:szCs w:val="30"/>
        </w:rPr>
      </w:pPr>
    </w:p>
    <w:p w14:paraId="5FD65F82" w14:textId="77777777" w:rsidR="000D5AEC" w:rsidRDefault="000D5AEC" w:rsidP="000D5AEC">
      <w:pPr>
        <w:pStyle w:val="BodyText"/>
        <w:kinsoku w:val="0"/>
        <w:overflowPunct w:val="0"/>
        <w:spacing w:before="1"/>
        <w:rPr>
          <w:rFonts w:ascii="Arial" w:hAnsi="Arial" w:cs="Arial"/>
          <w:sz w:val="44"/>
          <w:szCs w:val="44"/>
        </w:rPr>
      </w:pPr>
    </w:p>
    <w:p w14:paraId="3E1AD66B" w14:textId="77777777" w:rsidR="000D5AEC" w:rsidRDefault="000D5AEC" w:rsidP="000D5AEC">
      <w:pPr>
        <w:pStyle w:val="Heading2"/>
        <w:tabs>
          <w:tab w:val="left" w:pos="2198"/>
        </w:tabs>
        <w:kinsoku w:val="0"/>
        <w:overflowPunct w:val="0"/>
        <w:rPr>
          <w:spacing w:val="-3"/>
        </w:rPr>
      </w:pPr>
      <w:r>
        <w:t>Question</w:t>
      </w:r>
      <w:r>
        <w:rPr>
          <w:spacing w:val="-4"/>
        </w:rPr>
        <w:t xml:space="preserve"> 2.2</w:t>
      </w:r>
      <w:r>
        <w:tab/>
        <w:t>(7</w:t>
      </w:r>
      <w:r>
        <w:rPr>
          <w:spacing w:val="26"/>
        </w:rPr>
        <w:t xml:space="preserve"> </w:t>
      </w:r>
      <w:r>
        <w:rPr>
          <w:spacing w:val="-3"/>
        </w:rPr>
        <w:t>Points)</w:t>
      </w:r>
    </w:p>
    <w:p w14:paraId="26A098B2" w14:textId="155794CF" w:rsidR="000D5AEC" w:rsidRDefault="000D5AEC" w:rsidP="00624AED">
      <w:pPr>
        <w:pStyle w:val="BodyText"/>
        <w:kinsoku w:val="0"/>
        <w:overflowPunct w:val="0"/>
        <w:spacing w:line="230" w:lineRule="auto"/>
        <w:ind w:left="153"/>
        <w:rPr>
          <w:rFonts w:ascii="Arial" w:hAnsi="Arial" w:cs="Arial"/>
          <w:sz w:val="30"/>
          <w:szCs w:val="30"/>
        </w:rPr>
      </w:pPr>
      <w:r w:rsidRPr="004A258F">
        <w:rPr>
          <w:spacing w:val="-4"/>
        </w:rPr>
        <w:t>Write</w:t>
      </w:r>
      <w:r w:rsidRPr="004A258F">
        <w:rPr>
          <w:rFonts w:eastAsiaTheme="minorHAnsi" w:cs="LMRoman10-Regular"/>
        </w:rPr>
        <w:t xml:space="preserve"> an </w:t>
      </w:r>
      <w:r w:rsidRPr="004A258F">
        <w:rPr>
          <w:rFonts w:eastAsiaTheme="minorHAnsi" w:cs="LMRoman10-Bold"/>
          <w:b/>
          <w:bCs/>
        </w:rPr>
        <w:t xml:space="preserve">SQL query </w:t>
      </w:r>
      <w:r>
        <w:t>that</w:t>
      </w:r>
      <w:r>
        <w:rPr>
          <w:spacing w:val="-12"/>
        </w:rPr>
        <w:t xml:space="preserve"> </w:t>
      </w:r>
      <w:r>
        <w:t>returns</w:t>
      </w:r>
      <w:r>
        <w:rPr>
          <w:spacing w:val="-12"/>
        </w:rPr>
        <w:t xml:space="preserve"> </w:t>
      </w:r>
      <w:r>
        <w:t xml:space="preserve">the </w:t>
      </w:r>
      <w:r w:rsidR="00672C31">
        <w:t>sum</w:t>
      </w:r>
      <w:r>
        <w:t xml:space="preserve"> of </w:t>
      </w:r>
      <w:r w:rsidR="00624AED">
        <w:t>the total commission made by</w:t>
      </w:r>
      <w:r w:rsidR="00624AED">
        <w:rPr>
          <w:spacing w:val="-12"/>
        </w:rPr>
        <w:t xml:space="preserve"> ‘Carol’</w:t>
      </w:r>
      <w:r>
        <w:rPr>
          <w:spacing w:val="-4"/>
        </w:rPr>
        <w:t>.</w:t>
      </w:r>
      <w:r w:rsidR="00672C31">
        <w:rPr>
          <w:spacing w:val="8"/>
        </w:rPr>
        <w:t xml:space="preserve"> Each time the agent </w:t>
      </w:r>
      <w:proofErr w:type="gramStart"/>
      <w:r w:rsidR="00672C31">
        <w:rPr>
          <w:spacing w:val="8"/>
        </w:rPr>
        <w:t>sell</w:t>
      </w:r>
      <w:proofErr w:type="gramEnd"/>
      <w:r w:rsidR="00672C31">
        <w:rPr>
          <w:spacing w:val="8"/>
        </w:rPr>
        <w:t xml:space="preserve"> a house they get a commission based on the sale price x the </w:t>
      </w:r>
      <w:proofErr w:type="spellStart"/>
      <w:r w:rsidR="00672C31">
        <w:rPr>
          <w:spacing w:val="8"/>
        </w:rPr>
        <w:t>agentPrecentCommission</w:t>
      </w:r>
      <w:proofErr w:type="spellEnd"/>
    </w:p>
    <w:p w14:paraId="7A0EA5A0" w14:textId="77777777" w:rsidR="000D5AEC" w:rsidRPr="004A258F" w:rsidRDefault="000D5AEC" w:rsidP="000D5AEC">
      <w:pPr>
        <w:pStyle w:val="BodyText"/>
        <w:kinsoku w:val="0"/>
        <w:overflowPunct w:val="0"/>
        <w:spacing w:before="201" w:line="230" w:lineRule="auto"/>
        <w:ind w:left="153"/>
      </w:pPr>
    </w:p>
    <w:p w14:paraId="1EF4D779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31FB099C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06AC788C" w14:textId="77777777" w:rsidR="000D5AEC" w:rsidRPr="00E05E2D" w:rsidRDefault="000D5AEC" w:rsidP="000D5AEC">
      <w:pPr>
        <w:pStyle w:val="BodyText"/>
        <w:kinsoku w:val="0"/>
        <w:overflowPunct w:val="0"/>
        <w:spacing w:before="185" w:line="230" w:lineRule="auto"/>
        <w:ind w:left="153" w:right="41"/>
        <w:jc w:val="both"/>
      </w:pPr>
    </w:p>
    <w:p w14:paraId="2199424B" w14:textId="77777777" w:rsidR="000D5AEC" w:rsidRDefault="000D5AEC" w:rsidP="000D5AEC">
      <w:pPr>
        <w:pStyle w:val="BodyText"/>
        <w:kinsoku w:val="0"/>
        <w:overflowPunct w:val="0"/>
      </w:pPr>
    </w:p>
    <w:p w14:paraId="0F90E9E7" w14:textId="77777777" w:rsidR="000D5AEC" w:rsidRDefault="000D5AEC" w:rsidP="000D5AEC">
      <w:pPr>
        <w:pStyle w:val="BodyText"/>
        <w:kinsoku w:val="0"/>
        <w:overflowPunct w:val="0"/>
      </w:pPr>
    </w:p>
    <w:p w14:paraId="4569EE4D" w14:textId="77777777" w:rsidR="000D5AEC" w:rsidRDefault="000D5AEC" w:rsidP="000D5AEC">
      <w:pPr>
        <w:pStyle w:val="BodyText"/>
        <w:kinsoku w:val="0"/>
        <w:overflowPunct w:val="0"/>
      </w:pPr>
    </w:p>
    <w:p w14:paraId="0BE7E055" w14:textId="77777777" w:rsidR="000D5AEC" w:rsidRDefault="000D5AEC" w:rsidP="000D5AEC">
      <w:pPr>
        <w:pStyle w:val="BodyText"/>
        <w:kinsoku w:val="0"/>
        <w:overflowPunct w:val="0"/>
      </w:pPr>
    </w:p>
    <w:p w14:paraId="5995E6FB" w14:textId="77777777" w:rsidR="000D5AEC" w:rsidRDefault="000D5AEC" w:rsidP="000D5AEC">
      <w:pPr>
        <w:pStyle w:val="BodyText"/>
        <w:kinsoku w:val="0"/>
        <w:overflowPunct w:val="0"/>
      </w:pPr>
    </w:p>
    <w:p w14:paraId="66CB1DAC" w14:textId="77777777" w:rsidR="000D5AEC" w:rsidRDefault="000D5AEC" w:rsidP="000D5AEC">
      <w:pPr>
        <w:pStyle w:val="BodyText"/>
        <w:kinsoku w:val="0"/>
        <w:overflowPunct w:val="0"/>
      </w:pPr>
    </w:p>
    <w:p w14:paraId="193E3E4E" w14:textId="77777777" w:rsidR="000D5AEC" w:rsidRDefault="000D5AEC" w:rsidP="000D5AEC">
      <w:pPr>
        <w:pStyle w:val="BodyText"/>
        <w:kinsoku w:val="0"/>
        <w:overflowPunct w:val="0"/>
      </w:pPr>
    </w:p>
    <w:p w14:paraId="03E9029E" w14:textId="77777777" w:rsidR="000D5AEC" w:rsidRDefault="000D5AEC" w:rsidP="000D5AEC">
      <w:pPr>
        <w:pStyle w:val="BodyText"/>
        <w:kinsoku w:val="0"/>
        <w:overflowPunct w:val="0"/>
        <w:sectPr w:rsidR="000D5AEC">
          <w:pgSz w:w="11910" w:h="16840"/>
          <w:pgMar w:top="1060" w:right="1020" w:bottom="1640" w:left="980" w:header="0" w:footer="1456" w:gutter="0"/>
          <w:cols w:space="720"/>
          <w:noEndnote/>
        </w:sectPr>
      </w:pPr>
    </w:p>
    <w:p w14:paraId="1D16176E" w14:textId="77777777" w:rsidR="000D5AEC" w:rsidRDefault="000D5AEC" w:rsidP="000D5AEC">
      <w:pPr>
        <w:pStyle w:val="BodyText"/>
        <w:kinsoku w:val="0"/>
        <w:overflowPunct w:val="0"/>
        <w:rPr>
          <w:rFonts w:ascii="Arial" w:hAnsi="Arial" w:cs="Arial"/>
        </w:rPr>
      </w:pPr>
    </w:p>
    <w:p w14:paraId="738D9AFE" w14:textId="77777777" w:rsidR="000D5AEC" w:rsidRDefault="000D5AEC" w:rsidP="000D5AEC">
      <w:pPr>
        <w:pStyle w:val="BodyText"/>
        <w:kinsoku w:val="0"/>
        <w:overflowPunct w:val="0"/>
        <w:spacing w:before="4"/>
        <w:rPr>
          <w:rFonts w:ascii="Arial" w:hAnsi="Arial" w:cs="Arial"/>
          <w:sz w:val="26"/>
          <w:szCs w:val="26"/>
        </w:rPr>
      </w:pPr>
    </w:p>
    <w:p w14:paraId="1A7FFFC8" w14:textId="77777777" w:rsidR="000D5AEC" w:rsidRDefault="000D5AEC" w:rsidP="000D5AEC">
      <w:pPr>
        <w:pStyle w:val="Heading2"/>
        <w:tabs>
          <w:tab w:val="left" w:pos="2333"/>
        </w:tabs>
        <w:kinsoku w:val="0"/>
        <w:overflowPunct w:val="0"/>
        <w:spacing w:before="152"/>
        <w:rPr>
          <w:spacing w:val="-3"/>
        </w:rPr>
      </w:pPr>
      <w:r>
        <w:t>Question</w:t>
      </w:r>
      <w:r>
        <w:rPr>
          <w:spacing w:val="16"/>
        </w:rPr>
        <w:t xml:space="preserve"> </w:t>
      </w:r>
      <w:r>
        <w:t>2.3</w:t>
      </w:r>
      <w:r>
        <w:tab/>
        <w:t>(</w:t>
      </w:r>
      <w:r>
        <w:rPr>
          <w:spacing w:val="26"/>
        </w:rPr>
        <w:t>7</w:t>
      </w:r>
      <w:r>
        <w:rPr>
          <w:spacing w:val="-3"/>
        </w:rPr>
        <w:t>Points)</w:t>
      </w:r>
    </w:p>
    <w:p w14:paraId="3B8458B9" w14:textId="77777777" w:rsidR="000D5AEC" w:rsidRDefault="00D833F0" w:rsidP="00C17AD8">
      <w:r>
        <w:t xml:space="preserve">Update all the </w:t>
      </w:r>
      <w:proofErr w:type="spellStart"/>
      <w:r w:rsidR="00C17AD8">
        <w:rPr>
          <w:i/>
          <w:iCs/>
        </w:rPr>
        <w:t>taxRate</w:t>
      </w:r>
      <w:proofErr w:type="spellEnd"/>
      <w:r>
        <w:t xml:space="preserve"> in </w:t>
      </w:r>
      <w:r>
        <w:rPr>
          <w:b/>
          <w:bCs/>
        </w:rPr>
        <w:t>Town</w:t>
      </w:r>
      <w:r>
        <w:t xml:space="preserve"> for SFH by reducing it</w:t>
      </w:r>
      <w:r w:rsidR="000D5AEC">
        <w:t xml:space="preserve"> by 1%</w:t>
      </w:r>
    </w:p>
    <w:p w14:paraId="5F4C8C78" w14:textId="77777777" w:rsidR="000D5AEC" w:rsidRDefault="000D5AEC" w:rsidP="000D5AEC"/>
    <w:p w14:paraId="16B5BA94" w14:textId="77777777" w:rsidR="000D5AEC" w:rsidRDefault="000D5AEC" w:rsidP="000D5AEC"/>
    <w:p w14:paraId="54C37138" w14:textId="77777777" w:rsidR="000D5AEC" w:rsidRDefault="000D5AEC" w:rsidP="000D5AEC"/>
    <w:p w14:paraId="68DB46AF" w14:textId="77777777" w:rsidR="000D5AEC" w:rsidRDefault="000D5AEC" w:rsidP="000D5AEC"/>
    <w:p w14:paraId="3F33A382" w14:textId="77777777" w:rsidR="000D5AEC" w:rsidRDefault="000D5AEC" w:rsidP="000D5AEC"/>
    <w:p w14:paraId="3B147656" w14:textId="77777777" w:rsidR="000D5AEC" w:rsidRDefault="000D5AEC" w:rsidP="000D5AEC"/>
    <w:p w14:paraId="1B0C9F5B" w14:textId="77777777" w:rsidR="000D5AEC" w:rsidRDefault="000D5AEC" w:rsidP="000D5AEC"/>
    <w:p w14:paraId="4E4A1EEE" w14:textId="77777777" w:rsidR="000D5AEC" w:rsidRDefault="000D5AEC" w:rsidP="000D5AEC"/>
    <w:p w14:paraId="0C916522" w14:textId="77777777" w:rsidR="000D5AEC" w:rsidRPr="00400510" w:rsidRDefault="000D5AEC" w:rsidP="000D5AEC">
      <w:pPr>
        <w:pStyle w:val="Heading2"/>
        <w:tabs>
          <w:tab w:val="left" w:pos="2198"/>
        </w:tabs>
        <w:kinsoku w:val="0"/>
        <w:overflowPunct w:val="0"/>
        <w:spacing w:before="124"/>
      </w:pPr>
      <w:r w:rsidRPr="006207B7">
        <w:t>Part 3</w:t>
      </w:r>
      <w:r>
        <w:t xml:space="preserve"> </w:t>
      </w:r>
      <w:r w:rsidRPr="00400510">
        <w:t xml:space="preserve">ER model </w:t>
      </w:r>
      <w:r>
        <w:t xml:space="preserve">(23 points) </w:t>
      </w:r>
    </w:p>
    <w:p w14:paraId="40E18691" w14:textId="77777777" w:rsidR="00C17AD8" w:rsidRDefault="00247D93" w:rsidP="00C17AD8">
      <w:r>
        <w:t>A</w:t>
      </w:r>
      <w:r w:rsidR="00CA0A57">
        <w:t xml:space="preserve"> flight</w:t>
      </w:r>
      <w:r>
        <w:t xml:space="preserve"> management </w:t>
      </w:r>
      <w:r w:rsidR="00CA0A57">
        <w:t xml:space="preserve">system </w:t>
      </w:r>
      <w:r>
        <w:t>allow</w:t>
      </w:r>
      <w:r w:rsidR="00CA0A57">
        <w:t>s viewing flight</w:t>
      </w:r>
      <w:r>
        <w:t xml:space="preserve"> information and booking flights. </w:t>
      </w:r>
      <w:r w:rsidR="00CA0A57">
        <w:t>The flight includes the airline code, flig</w:t>
      </w:r>
      <w:r w:rsidR="00C17AD8">
        <w:t>ht number, price, seating.</w:t>
      </w:r>
      <w:r w:rsidR="00CA0A57">
        <w:t xml:space="preserve"> </w:t>
      </w:r>
      <w:r w:rsidR="00C17AD8">
        <w:t>Each flight takes off and land</w:t>
      </w:r>
      <w:r w:rsidR="004B17E5">
        <w:t>s</w:t>
      </w:r>
      <w:r w:rsidR="00C17AD8">
        <w:t xml:space="preserve"> in </w:t>
      </w:r>
      <w:r w:rsidR="004B17E5">
        <w:t xml:space="preserve">an </w:t>
      </w:r>
      <w:r w:rsidR="00C17AD8">
        <w:t xml:space="preserve">airport. </w:t>
      </w:r>
    </w:p>
    <w:p w14:paraId="26F451E1" w14:textId="02D5BC66" w:rsidR="008446BE" w:rsidRDefault="00C17AD8" w:rsidP="00C17AD8">
      <w:pPr>
        <w:rPr>
          <w:b/>
          <w:bCs/>
        </w:rPr>
      </w:pPr>
      <w:r>
        <w:t xml:space="preserve">The airport has IATA (unique code), city, </w:t>
      </w:r>
      <w:r w:rsidR="004B17E5">
        <w:t xml:space="preserve">and </w:t>
      </w:r>
      <w:r>
        <w:t>type. A customer has a name</w:t>
      </w:r>
      <w:r w:rsidR="004B17E5">
        <w:t xml:space="preserve"> and a </w:t>
      </w:r>
      <w:r>
        <w:t>phone. An agent takes care of customer</w:t>
      </w:r>
      <w:r w:rsidR="00672C31">
        <w:t>s</w:t>
      </w:r>
      <w:r w:rsidR="004B17E5">
        <w:t>.</w:t>
      </w:r>
      <w:r>
        <w:t xml:space="preserve"> </w:t>
      </w:r>
      <w:r w:rsidR="004B17E5">
        <w:t xml:space="preserve">Each </w:t>
      </w:r>
      <w:r>
        <w:t xml:space="preserve">agent has a name and </w:t>
      </w:r>
      <w:r w:rsidR="004B17E5">
        <w:t xml:space="preserve">a </w:t>
      </w:r>
      <w:r>
        <w:t>booking fee.</w:t>
      </w:r>
    </w:p>
    <w:p w14:paraId="05F5D91E" w14:textId="77777777" w:rsidR="000D5AEC" w:rsidRDefault="000D5AEC" w:rsidP="000D5AEC">
      <w:pPr>
        <w:rPr>
          <w:b/>
          <w:bCs/>
        </w:rPr>
      </w:pPr>
    </w:p>
    <w:p w14:paraId="4397061A" w14:textId="77777777" w:rsidR="004B17E5" w:rsidRDefault="000D5AEC" w:rsidP="00C17AD8">
      <w:pPr>
        <w:rPr>
          <w:b/>
          <w:bCs/>
        </w:rPr>
      </w:pPr>
      <w:r>
        <w:rPr>
          <w:b/>
          <w:bCs/>
        </w:rPr>
        <w:t xml:space="preserve">Question 3.1 </w:t>
      </w:r>
    </w:p>
    <w:p w14:paraId="13D1E1C0" w14:textId="656FF9A8" w:rsidR="000D5AEC" w:rsidRPr="00672C31" w:rsidRDefault="004B17E5" w:rsidP="00C17AD8">
      <w:pPr>
        <w:rPr>
          <w:bCs/>
        </w:rPr>
      </w:pPr>
      <w:r w:rsidRPr="00672C31">
        <w:rPr>
          <w:bCs/>
        </w:rPr>
        <w:t xml:space="preserve">Create </w:t>
      </w:r>
      <w:r w:rsidR="00624AED" w:rsidRPr="00672C31">
        <w:rPr>
          <w:bCs/>
        </w:rPr>
        <w:t xml:space="preserve">an ER diagram </w:t>
      </w:r>
      <w:r w:rsidRPr="00672C31">
        <w:rPr>
          <w:bCs/>
        </w:rPr>
        <w:t xml:space="preserve">for </w:t>
      </w:r>
      <w:r w:rsidR="00624AED" w:rsidRPr="00672C31">
        <w:rPr>
          <w:bCs/>
        </w:rPr>
        <w:t xml:space="preserve">the </w:t>
      </w:r>
      <w:r w:rsidR="00C17AD8" w:rsidRPr="00672C31">
        <w:rPr>
          <w:bCs/>
        </w:rPr>
        <w:t xml:space="preserve">flight management </w:t>
      </w:r>
      <w:r w:rsidRPr="00672C31">
        <w:rPr>
          <w:bCs/>
        </w:rPr>
        <w:t xml:space="preserve">system </w:t>
      </w:r>
      <w:r w:rsidR="000D5AEC" w:rsidRPr="00672C31">
        <w:rPr>
          <w:bCs/>
        </w:rPr>
        <w:t>(12 points)</w:t>
      </w:r>
    </w:p>
    <w:p w14:paraId="75CE2F1B" w14:textId="77777777" w:rsidR="000D5AEC" w:rsidRDefault="000D5AEC" w:rsidP="000D5AEC">
      <w:pPr>
        <w:rPr>
          <w:b/>
          <w:bCs/>
        </w:rPr>
      </w:pPr>
    </w:p>
    <w:p w14:paraId="01F20D08" w14:textId="77777777" w:rsidR="000D5AEC" w:rsidRDefault="000D5AEC" w:rsidP="000D5AEC">
      <w:pPr>
        <w:rPr>
          <w:b/>
          <w:bCs/>
        </w:rPr>
      </w:pPr>
    </w:p>
    <w:p w14:paraId="3DEAA6E0" w14:textId="77777777" w:rsidR="000D5AEC" w:rsidRDefault="000D5AEC" w:rsidP="000D5AEC">
      <w:pPr>
        <w:rPr>
          <w:b/>
          <w:bCs/>
        </w:rPr>
      </w:pPr>
    </w:p>
    <w:p w14:paraId="6E10B757" w14:textId="77777777" w:rsidR="000D5AEC" w:rsidRDefault="000D5AEC" w:rsidP="000D5AEC">
      <w:pPr>
        <w:rPr>
          <w:b/>
          <w:bCs/>
        </w:rPr>
      </w:pPr>
    </w:p>
    <w:p w14:paraId="12567EE4" w14:textId="77777777" w:rsidR="000D5AEC" w:rsidRDefault="000D5AEC" w:rsidP="000D5AEC">
      <w:pPr>
        <w:rPr>
          <w:b/>
          <w:bCs/>
        </w:rPr>
      </w:pPr>
    </w:p>
    <w:p w14:paraId="1B4EB517" w14:textId="77777777" w:rsidR="000D5AEC" w:rsidRDefault="000D5AEC" w:rsidP="000D5AEC">
      <w:pPr>
        <w:widowControl/>
        <w:autoSpaceDE/>
        <w:autoSpaceDN/>
        <w:adjustRightInd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585F90A" w14:textId="77777777" w:rsidR="004B17E5" w:rsidRDefault="000D5AEC" w:rsidP="00C17AD8">
      <w:pPr>
        <w:rPr>
          <w:b/>
          <w:bCs/>
        </w:rPr>
      </w:pPr>
      <w:r>
        <w:rPr>
          <w:b/>
          <w:bCs/>
        </w:rPr>
        <w:lastRenderedPageBreak/>
        <w:t>Question 3.2</w:t>
      </w:r>
    </w:p>
    <w:p w14:paraId="6FAFCB9F" w14:textId="13C98B75" w:rsidR="000D5AEC" w:rsidRPr="00672C31" w:rsidRDefault="000D5AEC" w:rsidP="00C17AD8">
      <w:pPr>
        <w:rPr>
          <w:bCs/>
        </w:rPr>
      </w:pPr>
      <w:r w:rsidRPr="00672C31">
        <w:rPr>
          <w:bCs/>
        </w:rPr>
        <w:t xml:space="preserve"> Create the relational schema for the </w:t>
      </w:r>
      <w:r w:rsidR="00C17AD8" w:rsidRPr="00672C31">
        <w:rPr>
          <w:bCs/>
        </w:rPr>
        <w:t>flight management</w:t>
      </w:r>
      <w:r w:rsidRPr="00672C31">
        <w:rPr>
          <w:bCs/>
        </w:rPr>
        <w:t xml:space="preserve"> </w:t>
      </w:r>
      <w:proofErr w:type="gramStart"/>
      <w:r w:rsidR="004B17E5" w:rsidRPr="00672C31">
        <w:rPr>
          <w:bCs/>
        </w:rPr>
        <w:t>system</w:t>
      </w:r>
      <w:r w:rsidRPr="00672C31">
        <w:rPr>
          <w:bCs/>
        </w:rPr>
        <w:t>(</w:t>
      </w:r>
      <w:proofErr w:type="gramEnd"/>
      <w:r w:rsidRPr="00672C31">
        <w:rPr>
          <w:bCs/>
        </w:rPr>
        <w:t>11 points)</w:t>
      </w:r>
    </w:p>
    <w:p w14:paraId="46238E8B" w14:textId="77777777" w:rsidR="000D5AEC" w:rsidRDefault="000D5AEC" w:rsidP="000D5AEC">
      <w:pPr>
        <w:widowControl/>
        <w:autoSpaceDE/>
        <w:autoSpaceDN/>
        <w:adjustRightInd/>
        <w:spacing w:after="160" w:line="259" w:lineRule="auto"/>
        <w:rPr>
          <w:rFonts w:ascii="Georgia" w:hAnsi="Georgia" w:cs="Georgia"/>
          <w:sz w:val="24"/>
          <w:szCs w:val="24"/>
        </w:rPr>
      </w:pPr>
      <w:r>
        <w:rPr>
          <w:b/>
          <w:bCs/>
        </w:rPr>
        <w:br w:type="page"/>
      </w:r>
    </w:p>
    <w:p w14:paraId="5D204708" w14:textId="77777777" w:rsidR="000D5AEC" w:rsidRDefault="000D5AEC" w:rsidP="000D5AEC">
      <w:pPr>
        <w:pStyle w:val="Heading2"/>
        <w:tabs>
          <w:tab w:val="left" w:pos="1337"/>
        </w:tabs>
        <w:kinsoku w:val="0"/>
        <w:overflowPunct w:val="0"/>
        <w:spacing w:before="124"/>
        <w:rPr>
          <w:spacing w:val="-3"/>
        </w:rPr>
      </w:pPr>
      <w:r>
        <w:rPr>
          <w:b w:val="0"/>
          <w:bCs w:val="0"/>
        </w:rPr>
        <w:lastRenderedPageBreak/>
        <w:t>Part 4</w:t>
      </w:r>
      <w:r w:rsidRPr="006207B7">
        <w:t xml:space="preserve"> </w:t>
      </w:r>
      <w:r>
        <w:t xml:space="preserve">Normalization and </w:t>
      </w:r>
      <w:r>
        <w:rPr>
          <w:spacing w:val="-3"/>
        </w:rPr>
        <w:t xml:space="preserve">Functional </w:t>
      </w:r>
      <w:r>
        <w:t>Dependencies (24 Points)</w:t>
      </w:r>
    </w:p>
    <w:p w14:paraId="3A51E442" w14:textId="77777777" w:rsidR="000D5AEC" w:rsidRDefault="000D5AEC" w:rsidP="000D5AEC">
      <w:pPr>
        <w:pStyle w:val="BodyText"/>
        <w:kinsoku w:val="0"/>
        <w:overflowPunct w:val="0"/>
        <w:spacing w:before="213"/>
        <w:ind w:left="113"/>
      </w:pPr>
      <w:r>
        <w:t xml:space="preserve">Consider the following relation </w:t>
      </w:r>
      <w:proofErr w:type="gramStart"/>
      <w:r>
        <w:rPr>
          <w:i/>
          <w:iCs/>
        </w:rPr>
        <w:t>R</w:t>
      </w:r>
      <w:r>
        <w:rPr>
          <w:rFonts w:ascii="Arial" w:hAnsi="Arial" w:cs="Arial"/>
        </w:rPr>
        <w:t>(</w:t>
      </w:r>
      <w:proofErr w:type="gramEnd"/>
      <w:r>
        <w:rPr>
          <w:i/>
          <w:iCs/>
        </w:rPr>
        <w:t>A, B, C, D</w:t>
      </w:r>
      <w:r>
        <w:rPr>
          <w:rFonts w:ascii="Arial" w:hAnsi="Arial" w:cs="Arial"/>
        </w:rPr>
        <w:t xml:space="preserve">) </w:t>
      </w:r>
      <w:r>
        <w:t xml:space="preserve">and functional dependencies </w:t>
      </w:r>
      <w:r>
        <w:rPr>
          <w:i/>
          <w:iCs/>
        </w:rPr>
        <w:t xml:space="preserve">F </w:t>
      </w:r>
      <w:r>
        <w:t>that hold over this relation.</w:t>
      </w:r>
    </w:p>
    <w:p w14:paraId="72AE9675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2ECF0895" w14:textId="77777777" w:rsidR="000D5AEC" w:rsidRDefault="000D5AEC" w:rsidP="000D5AEC">
      <w:pPr>
        <w:pStyle w:val="BodyText"/>
        <w:kinsoku w:val="0"/>
        <w:overflowPunct w:val="0"/>
        <w:spacing w:line="309" w:lineRule="auto"/>
        <w:ind w:left="4676" w:right="4164" w:hanging="367"/>
      </w:pPr>
      <w:r>
        <w:t xml:space="preserve">A→ D </w:t>
      </w:r>
    </w:p>
    <w:p w14:paraId="5788FC31" w14:textId="77777777" w:rsidR="000D5AEC" w:rsidRDefault="000D5AEC" w:rsidP="000D5AEC">
      <w:pPr>
        <w:pStyle w:val="BodyText"/>
        <w:kinsoku w:val="0"/>
        <w:overflowPunct w:val="0"/>
        <w:spacing w:line="309" w:lineRule="auto"/>
        <w:ind w:left="4676" w:right="4164" w:hanging="367"/>
      </w:pPr>
      <w:r>
        <w:t>AE → H</w:t>
      </w:r>
    </w:p>
    <w:p w14:paraId="3D3FC941" w14:textId="77777777" w:rsidR="000D5AEC" w:rsidRDefault="000D5AEC" w:rsidP="000D5AEC">
      <w:pPr>
        <w:pStyle w:val="BodyText"/>
        <w:kinsoku w:val="0"/>
        <w:overflowPunct w:val="0"/>
        <w:spacing w:line="309" w:lineRule="auto"/>
        <w:ind w:left="4676" w:right="4164" w:hanging="367"/>
      </w:pPr>
      <w:r>
        <w:t xml:space="preserve"> DF → BC </w:t>
      </w:r>
    </w:p>
    <w:p w14:paraId="53189A34" w14:textId="77777777" w:rsidR="000D5AEC" w:rsidRDefault="000D5AEC" w:rsidP="000D5AEC">
      <w:pPr>
        <w:pStyle w:val="BodyText"/>
        <w:kinsoku w:val="0"/>
        <w:overflowPunct w:val="0"/>
        <w:spacing w:line="309" w:lineRule="auto"/>
        <w:ind w:left="4676" w:right="4164" w:hanging="367"/>
      </w:pPr>
      <w:r>
        <w:t>E → C</w:t>
      </w:r>
    </w:p>
    <w:p w14:paraId="71E0A3B1" w14:textId="77777777" w:rsidR="000D5AEC" w:rsidRDefault="000D5AEC" w:rsidP="000D5AEC">
      <w:pPr>
        <w:pStyle w:val="BodyText"/>
        <w:kinsoku w:val="0"/>
        <w:overflowPunct w:val="0"/>
        <w:spacing w:line="309" w:lineRule="auto"/>
        <w:ind w:left="4676" w:right="4164" w:hanging="367"/>
        <w:rPr>
          <w:i/>
          <w:iCs/>
          <w:sz w:val="34"/>
          <w:szCs w:val="34"/>
        </w:rPr>
      </w:pPr>
      <w:r>
        <w:t xml:space="preserve"> H → E</w:t>
      </w:r>
      <w:r>
        <w:rPr>
          <w:i/>
          <w:iCs/>
          <w:sz w:val="34"/>
          <w:szCs w:val="34"/>
        </w:rPr>
        <w:t xml:space="preserve"> </w:t>
      </w:r>
    </w:p>
    <w:p w14:paraId="51F49F3B" w14:textId="77777777" w:rsidR="000D5AEC" w:rsidRDefault="000D5AEC" w:rsidP="000D5AEC">
      <w:pPr>
        <w:pStyle w:val="Heading2"/>
        <w:tabs>
          <w:tab w:val="left" w:pos="2158"/>
        </w:tabs>
        <w:kinsoku w:val="0"/>
        <w:overflowPunct w:val="0"/>
        <w:spacing w:before="226"/>
        <w:rPr>
          <w:spacing w:val="-3"/>
        </w:rPr>
      </w:pPr>
      <w:r>
        <w:t>Question</w:t>
      </w:r>
      <w:r>
        <w:rPr>
          <w:spacing w:val="10"/>
        </w:rPr>
        <w:t xml:space="preserve"> 4</w:t>
      </w:r>
      <w:r>
        <w:t>.1</w:t>
      </w:r>
      <w:r>
        <w:tab/>
        <w:t>(3</w:t>
      </w:r>
      <w:r>
        <w:rPr>
          <w:spacing w:val="25"/>
        </w:rPr>
        <w:t xml:space="preserve"> </w:t>
      </w:r>
      <w:r>
        <w:rPr>
          <w:spacing w:val="-3"/>
        </w:rPr>
        <w:t>Points)</w:t>
      </w:r>
    </w:p>
    <w:p w14:paraId="308D83DC" w14:textId="39D8A1F9" w:rsidR="000D5AEC" w:rsidRDefault="000D5AEC" w:rsidP="000D5AEC">
      <w:pPr>
        <w:pStyle w:val="BodyText"/>
        <w:kinsoku w:val="0"/>
        <w:overflowPunct w:val="0"/>
        <w:spacing w:before="218"/>
        <w:ind w:left="113"/>
      </w:pPr>
      <w:r>
        <w:t xml:space="preserve">Determine all </w:t>
      </w:r>
      <w:r w:rsidR="00672C31">
        <w:t xml:space="preserve">the possible </w:t>
      </w:r>
      <w:r>
        <w:t>candidate key</w:t>
      </w:r>
      <w:r w:rsidR="00672C31">
        <w:t>(</w:t>
      </w:r>
      <w:r>
        <w:t>s</w:t>
      </w:r>
      <w:r w:rsidR="00672C31">
        <w:t>)</w:t>
      </w:r>
      <w:r>
        <w:t xml:space="preserve"> of </w:t>
      </w:r>
      <w:r>
        <w:rPr>
          <w:i/>
          <w:iCs/>
        </w:rPr>
        <w:t>R</w:t>
      </w:r>
      <w:r>
        <w:t>.</w:t>
      </w:r>
    </w:p>
    <w:p w14:paraId="40085834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1B2C8F18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177A5B25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4C076299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525E5E59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09566336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5228D127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02ECAA66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4C51CDBE" w14:textId="77777777" w:rsidR="000D5AEC" w:rsidRDefault="000D5AEC" w:rsidP="000D5AEC">
      <w:pPr>
        <w:pStyle w:val="BodyText"/>
        <w:kinsoku w:val="0"/>
        <w:overflowPunct w:val="0"/>
        <w:spacing w:before="7"/>
        <w:rPr>
          <w:sz w:val="29"/>
          <w:szCs w:val="29"/>
        </w:rPr>
      </w:pPr>
    </w:p>
    <w:p w14:paraId="794EBED3" w14:textId="77777777" w:rsidR="000D5AEC" w:rsidRDefault="000D5AEC" w:rsidP="000D5AEC">
      <w:pPr>
        <w:pStyle w:val="Heading2"/>
        <w:tabs>
          <w:tab w:val="left" w:pos="2158"/>
        </w:tabs>
        <w:kinsoku w:val="0"/>
        <w:overflowPunct w:val="0"/>
        <w:rPr>
          <w:spacing w:val="-3"/>
        </w:rPr>
      </w:pPr>
      <w:r>
        <w:t>Question</w:t>
      </w:r>
      <w:r>
        <w:rPr>
          <w:spacing w:val="-2"/>
        </w:rPr>
        <w:t xml:space="preserve"> </w:t>
      </w:r>
      <w:r>
        <w:t>4.2</w:t>
      </w:r>
      <w:r>
        <w:tab/>
        <w:t>(4</w:t>
      </w:r>
      <w:r>
        <w:rPr>
          <w:spacing w:val="25"/>
        </w:rPr>
        <w:t xml:space="preserve"> </w:t>
      </w:r>
      <w:r>
        <w:rPr>
          <w:spacing w:val="-3"/>
        </w:rPr>
        <w:t>Points)</w:t>
      </w:r>
    </w:p>
    <w:p w14:paraId="5CFB9C76" w14:textId="35F7D0C9" w:rsidR="000D5AEC" w:rsidRDefault="000D5AEC" w:rsidP="004A0783">
      <w:pPr>
        <w:pStyle w:val="BodyText"/>
        <w:kinsoku w:val="0"/>
        <w:overflowPunct w:val="0"/>
        <w:spacing w:before="213"/>
        <w:ind w:left="113"/>
        <w:rPr>
          <w:w w:val="105"/>
        </w:rPr>
      </w:pPr>
      <w:r>
        <w:rPr>
          <w:w w:val="105"/>
        </w:rPr>
        <w:t xml:space="preserve">Compute the attribute cover of </w:t>
      </w:r>
      <w:r>
        <w:rPr>
          <w:i/>
          <w:iCs/>
          <w:w w:val="105"/>
        </w:rPr>
        <w:t xml:space="preserve">X </w:t>
      </w:r>
      <w:r>
        <w:rPr>
          <w:rFonts w:ascii="Arial" w:hAnsi="Arial" w:cs="Arial"/>
          <w:w w:val="105"/>
        </w:rPr>
        <w:t xml:space="preserve">= </w:t>
      </w:r>
      <w:r>
        <w:rPr>
          <w:rFonts w:ascii="Arial" w:hAnsi="Arial" w:cs="Arial"/>
          <w:i/>
          <w:iCs/>
          <w:w w:val="110"/>
        </w:rPr>
        <w:t>{</w:t>
      </w:r>
      <w:r w:rsidR="004A0783">
        <w:rPr>
          <w:i/>
          <w:iCs/>
          <w:w w:val="110"/>
        </w:rPr>
        <w:t>D</w:t>
      </w:r>
      <w:r>
        <w:rPr>
          <w:i/>
          <w:iCs/>
          <w:w w:val="110"/>
        </w:rPr>
        <w:t xml:space="preserve">, </w:t>
      </w:r>
      <w:r w:rsidR="004A0783">
        <w:rPr>
          <w:i/>
          <w:iCs/>
          <w:w w:val="110"/>
        </w:rPr>
        <w:t>F</w:t>
      </w:r>
      <w:r>
        <w:rPr>
          <w:rFonts w:ascii="Arial" w:hAnsi="Arial" w:cs="Arial"/>
          <w:i/>
          <w:iCs/>
          <w:w w:val="110"/>
        </w:rPr>
        <w:t xml:space="preserve">} </w:t>
      </w:r>
      <w:r>
        <w:rPr>
          <w:w w:val="105"/>
        </w:rPr>
        <w:t xml:space="preserve">according to </w:t>
      </w:r>
      <w:r>
        <w:rPr>
          <w:i/>
          <w:iCs/>
          <w:w w:val="105"/>
        </w:rPr>
        <w:t>F</w:t>
      </w:r>
      <w:r>
        <w:rPr>
          <w:w w:val="105"/>
        </w:rPr>
        <w:t>.</w:t>
      </w:r>
    </w:p>
    <w:p w14:paraId="3BAE45CA" w14:textId="77777777" w:rsidR="000D5AEC" w:rsidRDefault="000D5AEC" w:rsidP="000D5AEC">
      <w:pPr>
        <w:pStyle w:val="BodyText"/>
        <w:kinsoku w:val="0"/>
        <w:overflowPunct w:val="0"/>
        <w:spacing w:before="213"/>
        <w:ind w:left="113"/>
        <w:rPr>
          <w:w w:val="105"/>
        </w:rPr>
        <w:sectPr w:rsidR="000D5AEC" w:rsidSect="006207B7">
          <w:footerReference w:type="default" r:id="rId10"/>
          <w:type w:val="continuous"/>
          <w:pgSz w:w="11910" w:h="16840"/>
          <w:pgMar w:top="1060" w:right="1020" w:bottom="1640" w:left="1020" w:header="0" w:footer="1456" w:gutter="0"/>
          <w:pgNumType w:start="2"/>
          <w:cols w:space="720"/>
          <w:noEndnote/>
        </w:sectPr>
      </w:pPr>
    </w:p>
    <w:p w14:paraId="27B837F1" w14:textId="77777777" w:rsidR="000D5AEC" w:rsidRDefault="000D5AEC" w:rsidP="000D5AEC">
      <w:pPr>
        <w:pStyle w:val="Heading2"/>
        <w:tabs>
          <w:tab w:val="left" w:pos="2158"/>
        </w:tabs>
        <w:kinsoku w:val="0"/>
        <w:overflowPunct w:val="0"/>
        <w:spacing w:before="124"/>
        <w:rPr>
          <w:spacing w:val="-3"/>
        </w:rPr>
      </w:pPr>
      <w:r>
        <w:lastRenderedPageBreak/>
        <w:t>Question</w:t>
      </w:r>
      <w:r>
        <w:rPr>
          <w:spacing w:val="-2"/>
        </w:rPr>
        <w:t xml:space="preserve"> 4</w:t>
      </w:r>
      <w:r>
        <w:t>.3</w:t>
      </w:r>
      <w:r>
        <w:tab/>
        <w:t>(5</w:t>
      </w:r>
      <w:r>
        <w:rPr>
          <w:spacing w:val="25"/>
        </w:rPr>
        <w:t xml:space="preserve"> </w:t>
      </w:r>
      <w:r>
        <w:rPr>
          <w:spacing w:val="-3"/>
        </w:rPr>
        <w:t>Points)</w:t>
      </w:r>
    </w:p>
    <w:p w14:paraId="6146DF0E" w14:textId="47DED9D3" w:rsidR="000D5AEC" w:rsidRDefault="000D5AEC" w:rsidP="000D5AEC">
      <w:pPr>
        <w:pStyle w:val="BodyText"/>
        <w:kinsoku w:val="0"/>
        <w:overflowPunct w:val="0"/>
        <w:spacing w:before="217"/>
        <w:ind w:left="113"/>
      </w:pPr>
      <w:r>
        <w:t xml:space="preserve">Compute the canonical cover of </w:t>
      </w:r>
      <w:r w:rsidR="00C17AD8">
        <w:rPr>
          <w:i/>
          <w:iCs/>
        </w:rPr>
        <w:t>F.</w:t>
      </w:r>
      <w:r>
        <w:t xml:space="preserve"> Show each step of the generation </w:t>
      </w:r>
      <w:ins w:id="0" w:author="pc" w:date="2020-04-22T09:51:00Z">
        <w:r w:rsidR="00672C31">
          <w:t xml:space="preserve">process </w:t>
        </w:r>
      </w:ins>
      <w:r>
        <w:t>according to the algorithm shown in class.</w:t>
      </w:r>
    </w:p>
    <w:p w14:paraId="76E8195D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4121F999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4F714350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47304102" w14:textId="77777777" w:rsidR="000D5AEC" w:rsidRDefault="000D5AEC" w:rsidP="00672C31">
      <w:pPr>
        <w:pStyle w:val="BodyText"/>
        <w:kinsoku w:val="0"/>
        <w:overflowPunct w:val="0"/>
        <w:jc w:val="right"/>
        <w:rPr>
          <w:sz w:val="28"/>
          <w:szCs w:val="28"/>
        </w:rPr>
        <w:pPrChange w:id="1" w:author="pc" w:date="2020-04-22T09:51:00Z">
          <w:pPr>
            <w:pStyle w:val="BodyText"/>
            <w:kinsoku w:val="0"/>
            <w:overflowPunct w:val="0"/>
          </w:pPr>
        </w:pPrChange>
      </w:pPr>
    </w:p>
    <w:p w14:paraId="213AC79D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67089C5D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50637CD1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13B84062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1E8ABD01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4B819B31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462B79BF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0CEA7127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190393B3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39460C26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4F4CEAA4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54D27170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2856CA0E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249231EF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1792762B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68CC0904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7682BD89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10AE1DDE" w14:textId="77777777" w:rsidR="000D5AEC" w:rsidRDefault="000D5AEC" w:rsidP="000D5AEC">
      <w:pPr>
        <w:pStyle w:val="BodyText"/>
        <w:kinsoku w:val="0"/>
        <w:overflowPunct w:val="0"/>
        <w:rPr>
          <w:sz w:val="28"/>
          <w:szCs w:val="28"/>
        </w:rPr>
      </w:pPr>
    </w:p>
    <w:p w14:paraId="02BC931C" w14:textId="77777777" w:rsidR="000D5AEC" w:rsidRDefault="000D5AEC" w:rsidP="000D5AEC">
      <w:pPr>
        <w:pStyle w:val="Heading2"/>
        <w:tabs>
          <w:tab w:val="left" w:pos="2158"/>
        </w:tabs>
        <w:kinsoku w:val="0"/>
        <w:overflowPunct w:val="0"/>
        <w:rPr>
          <w:spacing w:val="-3"/>
        </w:rPr>
      </w:pPr>
      <w:r>
        <w:t>Question</w:t>
      </w:r>
      <w:r>
        <w:rPr>
          <w:spacing w:val="-4"/>
        </w:rPr>
        <w:t xml:space="preserve"> </w:t>
      </w:r>
      <w:r>
        <w:t>4.4</w:t>
      </w:r>
      <w:r>
        <w:tab/>
        <w:t>(7</w:t>
      </w:r>
      <w:r>
        <w:rPr>
          <w:spacing w:val="25"/>
        </w:rPr>
        <w:t xml:space="preserve"> </w:t>
      </w:r>
      <w:r>
        <w:rPr>
          <w:spacing w:val="-3"/>
        </w:rPr>
        <w:t>Points)</w:t>
      </w:r>
    </w:p>
    <w:p w14:paraId="17645B43" w14:textId="77777777" w:rsidR="000D5AEC" w:rsidRDefault="000D5AEC" w:rsidP="000D5AEC">
      <w:pPr>
        <w:pStyle w:val="BodyText"/>
        <w:kinsoku w:val="0"/>
        <w:overflowPunct w:val="0"/>
        <w:spacing w:before="218"/>
        <w:ind w:left="113"/>
      </w:pPr>
      <w:r>
        <w:t xml:space="preserve">In which normal form is relation </w:t>
      </w:r>
      <w:r>
        <w:rPr>
          <w:i/>
          <w:iCs/>
        </w:rPr>
        <w:t>R</w:t>
      </w:r>
      <w:r w:rsidR="00C17AD8">
        <w:rPr>
          <w:i/>
          <w:iCs/>
        </w:rPr>
        <w:t>,</w:t>
      </w:r>
      <w:r>
        <w:rPr>
          <w:i/>
          <w:iCs/>
        </w:rPr>
        <w:t xml:space="preserve"> explain briefly</w:t>
      </w:r>
      <w:r w:rsidR="00C17AD8">
        <w:rPr>
          <w:i/>
          <w:iCs/>
        </w:rPr>
        <w:t xml:space="preserve"> </w:t>
      </w:r>
      <w:r>
        <w:t>(recall that a relation can be in multiple normal forms).</w:t>
      </w:r>
    </w:p>
    <w:p w14:paraId="000DD4C4" w14:textId="77777777" w:rsidR="000D5AEC" w:rsidRDefault="000D5AEC" w:rsidP="000D5AEC">
      <w:pPr>
        <w:pStyle w:val="ListParagraph"/>
        <w:numPr>
          <w:ilvl w:val="0"/>
          <w:numId w:val="1"/>
        </w:numPr>
        <w:tabs>
          <w:tab w:val="left" w:pos="795"/>
        </w:tabs>
        <w:kinsoku w:val="0"/>
        <w:overflowPunct w:val="0"/>
        <w:spacing w:before="248"/>
        <w:ind w:left="794" w:hanging="681"/>
        <w:rPr>
          <w:sz w:val="20"/>
          <w:szCs w:val="20"/>
        </w:rPr>
      </w:pPr>
      <w:r>
        <w:rPr>
          <w:sz w:val="20"/>
          <w:szCs w:val="20"/>
        </w:rPr>
        <w:t>2NF</w:t>
      </w:r>
    </w:p>
    <w:p w14:paraId="2DA808E5" w14:textId="77777777" w:rsidR="000D5AEC" w:rsidRDefault="000D5AEC" w:rsidP="000D5AEC">
      <w:pPr>
        <w:pStyle w:val="ListParagraph"/>
        <w:numPr>
          <w:ilvl w:val="0"/>
          <w:numId w:val="1"/>
        </w:numPr>
        <w:tabs>
          <w:tab w:val="left" w:pos="795"/>
        </w:tabs>
        <w:kinsoku w:val="0"/>
        <w:overflowPunct w:val="0"/>
        <w:spacing w:before="76"/>
        <w:ind w:left="794" w:hanging="681"/>
        <w:rPr>
          <w:sz w:val="20"/>
          <w:szCs w:val="20"/>
        </w:rPr>
      </w:pPr>
      <w:r>
        <w:rPr>
          <w:sz w:val="20"/>
          <w:szCs w:val="20"/>
        </w:rPr>
        <w:t>3NF</w:t>
      </w:r>
    </w:p>
    <w:p w14:paraId="2269FAAF" w14:textId="77777777" w:rsidR="000D5AEC" w:rsidRDefault="000D5AEC" w:rsidP="000D5AEC">
      <w:pPr>
        <w:pStyle w:val="ListParagraph"/>
        <w:numPr>
          <w:ilvl w:val="0"/>
          <w:numId w:val="1"/>
        </w:numPr>
        <w:tabs>
          <w:tab w:val="left" w:pos="795"/>
        </w:tabs>
        <w:kinsoku w:val="0"/>
        <w:overflowPunct w:val="0"/>
        <w:spacing w:before="77"/>
        <w:ind w:left="794" w:hanging="681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BCNF</w:t>
      </w:r>
    </w:p>
    <w:p w14:paraId="56C2C33F" w14:textId="77777777" w:rsidR="000D5AEC" w:rsidRDefault="000D5AEC" w:rsidP="000D5AEC">
      <w:pPr>
        <w:pStyle w:val="ListParagraph"/>
        <w:numPr>
          <w:ilvl w:val="0"/>
          <w:numId w:val="1"/>
        </w:numPr>
        <w:tabs>
          <w:tab w:val="left" w:pos="795"/>
        </w:tabs>
        <w:kinsoku w:val="0"/>
        <w:overflowPunct w:val="0"/>
        <w:spacing w:before="77"/>
        <w:ind w:left="794" w:hanging="681"/>
        <w:rPr>
          <w:w w:val="105"/>
          <w:sz w:val="20"/>
          <w:szCs w:val="20"/>
        </w:rPr>
        <w:sectPr w:rsidR="000D5AEC">
          <w:pgSz w:w="11910" w:h="16840"/>
          <w:pgMar w:top="1060" w:right="1020" w:bottom="1640" w:left="1020" w:header="0" w:footer="1456" w:gutter="0"/>
          <w:cols w:space="720"/>
          <w:noEndnote/>
        </w:sectPr>
      </w:pPr>
    </w:p>
    <w:p w14:paraId="08C92028" w14:textId="77777777" w:rsidR="000D5AEC" w:rsidRDefault="000D5AEC" w:rsidP="000D5AEC">
      <w:pPr>
        <w:pStyle w:val="BodyText"/>
        <w:kinsoku w:val="0"/>
        <w:overflowPunct w:val="0"/>
      </w:pPr>
    </w:p>
    <w:p w14:paraId="26E350F6" w14:textId="77777777" w:rsidR="000D5AEC" w:rsidRDefault="000D5AEC" w:rsidP="000D5AEC">
      <w:pPr>
        <w:pStyle w:val="BodyText"/>
        <w:kinsoku w:val="0"/>
        <w:overflowPunct w:val="0"/>
      </w:pPr>
    </w:p>
    <w:p w14:paraId="79A5AA35" w14:textId="77777777" w:rsidR="000D5AEC" w:rsidRDefault="000D5AEC" w:rsidP="000D5AEC">
      <w:pPr>
        <w:pStyle w:val="BodyText"/>
        <w:kinsoku w:val="0"/>
        <w:overflowPunct w:val="0"/>
        <w:spacing w:before="6"/>
      </w:pPr>
    </w:p>
    <w:p w14:paraId="637F9FF9" w14:textId="77777777" w:rsidR="000D5AEC" w:rsidRDefault="000D5AEC" w:rsidP="000D5AEC">
      <w:pPr>
        <w:widowControl/>
        <w:autoSpaceDE/>
        <w:autoSpaceDN/>
        <w:adjustRightInd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22902E0" w14:textId="77777777" w:rsidR="000D5AEC" w:rsidRDefault="000D5AEC" w:rsidP="000D5AEC">
      <w:pPr>
        <w:pStyle w:val="Heading2"/>
        <w:tabs>
          <w:tab w:val="left" w:pos="2158"/>
        </w:tabs>
        <w:kinsoku w:val="0"/>
        <w:overflowPunct w:val="0"/>
        <w:rPr>
          <w:spacing w:val="-3"/>
        </w:rPr>
      </w:pPr>
      <w:r>
        <w:lastRenderedPageBreak/>
        <w:t>Question</w:t>
      </w:r>
      <w:r>
        <w:rPr>
          <w:spacing w:val="-4"/>
        </w:rPr>
        <w:t xml:space="preserve"> </w:t>
      </w:r>
      <w:r>
        <w:t>4.4</w:t>
      </w:r>
      <w:r>
        <w:tab/>
        <w:t>(5</w:t>
      </w:r>
      <w:r>
        <w:rPr>
          <w:spacing w:val="25"/>
        </w:rPr>
        <w:t xml:space="preserve"> </w:t>
      </w:r>
      <w:r>
        <w:rPr>
          <w:spacing w:val="-3"/>
        </w:rPr>
        <w:t>Points)</w:t>
      </w:r>
    </w:p>
    <w:p w14:paraId="6A602908" w14:textId="77777777" w:rsidR="000D5AEC" w:rsidRDefault="000D5AEC" w:rsidP="000D5AEC"/>
    <w:p w14:paraId="06131A10" w14:textId="7F117B38" w:rsidR="000D5AEC" w:rsidRPr="009948FE" w:rsidRDefault="004A0783" w:rsidP="00247D93">
      <w:r>
        <w:t>Use 3NF</w:t>
      </w:r>
      <w:r w:rsidR="000D5AEC">
        <w:t xml:space="preserve"> decomposition algorithm to decompose the </w:t>
      </w:r>
      <w:r w:rsidR="004B17E5">
        <w:t xml:space="preserve">table </w:t>
      </w:r>
      <w:r w:rsidR="000D5AEC">
        <w:t>R into relations</w:t>
      </w:r>
      <w:r w:rsidR="00247D93">
        <w:t xml:space="preserve"> that are 3NF</w:t>
      </w:r>
    </w:p>
    <w:p w14:paraId="25DB787C" w14:textId="77777777" w:rsidR="000D5AEC" w:rsidRDefault="000D5AEC" w:rsidP="000D5AEC">
      <w:pPr>
        <w:rPr>
          <w:b/>
          <w:bCs/>
        </w:rPr>
      </w:pPr>
    </w:p>
    <w:p w14:paraId="6FA9E803" w14:textId="77777777" w:rsidR="000D5AEC" w:rsidRDefault="000D5AEC" w:rsidP="000D5AEC">
      <w:pPr>
        <w:rPr>
          <w:b/>
          <w:bCs/>
        </w:rPr>
      </w:pPr>
    </w:p>
    <w:p w14:paraId="6436B96B" w14:textId="77777777" w:rsidR="000D5AEC" w:rsidRDefault="000D5AEC" w:rsidP="000D5AEC">
      <w:pPr>
        <w:widowControl/>
        <w:autoSpaceDE/>
        <w:autoSpaceDN/>
        <w:adjustRightInd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2274214E" w14:textId="77777777" w:rsidR="000D5AEC" w:rsidRPr="007F3C62" w:rsidRDefault="000D5AEC" w:rsidP="000D5AEC">
      <w:pPr>
        <w:pStyle w:val="BodyText"/>
        <w:kinsoku w:val="0"/>
        <w:overflowPunct w:val="0"/>
        <w:spacing w:before="3" w:line="230" w:lineRule="auto"/>
        <w:ind w:left="113" w:right="111"/>
        <w:jc w:val="both"/>
        <w:rPr>
          <w:rFonts w:ascii="Georgia" w:hAnsi="Georgia" w:cs="Georgia"/>
          <w:b/>
          <w:bCs/>
          <w:sz w:val="24"/>
          <w:szCs w:val="24"/>
        </w:rPr>
      </w:pPr>
      <w:r w:rsidRPr="007F3C62">
        <w:rPr>
          <w:rFonts w:ascii="Georgia" w:hAnsi="Georgia" w:cs="Georgia"/>
          <w:b/>
          <w:bCs/>
          <w:sz w:val="24"/>
          <w:szCs w:val="24"/>
        </w:rPr>
        <w:lastRenderedPageBreak/>
        <w:t xml:space="preserve">Part 5 Concurrency Control </w:t>
      </w:r>
      <w:r w:rsidR="00D05213">
        <w:rPr>
          <w:rFonts w:ascii="Georgia" w:hAnsi="Georgia" w:cs="Georgia"/>
          <w:b/>
          <w:bCs/>
          <w:sz w:val="24"/>
          <w:szCs w:val="24"/>
        </w:rPr>
        <w:t>(15</w:t>
      </w:r>
      <w:r>
        <w:rPr>
          <w:rFonts w:ascii="Georgia" w:hAnsi="Georgia" w:cs="Georgia"/>
          <w:b/>
          <w:bCs/>
          <w:sz w:val="24"/>
          <w:szCs w:val="24"/>
        </w:rPr>
        <w:t xml:space="preserve"> points)</w:t>
      </w:r>
    </w:p>
    <w:p w14:paraId="5C2E623C" w14:textId="0EB82583" w:rsidR="000D5AEC" w:rsidRDefault="000D5AEC" w:rsidP="00D05213">
      <w:pPr>
        <w:pStyle w:val="BodyText"/>
        <w:kinsoku w:val="0"/>
        <w:overflowPunct w:val="0"/>
        <w:spacing w:before="3" w:line="230" w:lineRule="auto"/>
        <w:ind w:left="113" w:right="111"/>
        <w:jc w:val="both"/>
      </w:pPr>
      <w:r w:rsidRPr="00CB26EE">
        <w:rPr>
          <w:rFonts w:ascii="Georgia" w:hAnsi="Georgia" w:cs="Georgia"/>
          <w:b/>
          <w:bCs/>
          <w:sz w:val="24"/>
          <w:szCs w:val="24"/>
        </w:rPr>
        <w:t>Question 5.1</w:t>
      </w:r>
      <w:r>
        <w:t xml:space="preserve"> </w:t>
      </w:r>
      <w:r w:rsidRPr="00400510">
        <w:rPr>
          <w:rFonts w:ascii="Georgia" w:hAnsi="Georgia" w:cs="Georgia"/>
          <w:b/>
          <w:bCs/>
          <w:sz w:val="24"/>
          <w:szCs w:val="24"/>
        </w:rPr>
        <w:t>(</w:t>
      </w:r>
      <w:r w:rsidR="00D05213">
        <w:rPr>
          <w:rFonts w:ascii="Georgia" w:hAnsi="Georgia" w:cs="Georgia"/>
          <w:b/>
          <w:bCs/>
          <w:sz w:val="24"/>
          <w:szCs w:val="24"/>
        </w:rPr>
        <w:t>7</w:t>
      </w:r>
      <w:r w:rsidRPr="00400510">
        <w:rPr>
          <w:rFonts w:ascii="Georgia" w:hAnsi="Georgia" w:cs="Georgia"/>
          <w:b/>
          <w:bCs/>
          <w:sz w:val="24"/>
          <w:szCs w:val="24"/>
        </w:rPr>
        <w:t>Point)</w:t>
      </w:r>
      <w:r>
        <w:rPr>
          <w:spacing w:val="-4"/>
        </w:rPr>
        <w:t xml:space="preserve"> </w:t>
      </w:r>
      <w:r>
        <w:t xml:space="preserve">For each of the following schedules determine which properties </w:t>
      </w:r>
      <w:r w:rsidR="00A329F6">
        <w:t xml:space="preserve">the </w:t>
      </w:r>
      <w:r>
        <w:t>schedule has</w:t>
      </w:r>
      <w:proofErr w:type="gramStart"/>
      <w:r>
        <w:t xml:space="preserve">. </w:t>
      </w:r>
      <w:r w:rsidR="00A329F6">
        <w:t xml:space="preserve"> </w:t>
      </w:r>
      <w:proofErr w:type="gramEnd"/>
      <w:r w:rsidR="00A329F6">
        <w:t>For instance,</w:t>
      </w:r>
      <w:r>
        <w:t xml:space="preserve"> a schedule may be </w:t>
      </w:r>
      <w:r>
        <w:rPr>
          <w:rFonts w:ascii="Palatino Linotype" w:hAnsi="Palatino Linotype" w:cs="Palatino Linotype"/>
          <w:i/>
          <w:iCs/>
        </w:rPr>
        <w:t xml:space="preserve">recoverable </w:t>
      </w:r>
      <w:r>
        <w:t xml:space="preserve">and </w:t>
      </w:r>
      <w:r>
        <w:rPr>
          <w:rFonts w:ascii="Palatino Linotype" w:hAnsi="Palatino Linotype" w:cs="Palatino Linotype"/>
          <w:i/>
          <w:iCs/>
        </w:rPr>
        <w:t xml:space="preserve">cascade-less </w:t>
      </w:r>
      <w:r>
        <w:t>(</w:t>
      </w:r>
      <w:r>
        <w:rPr>
          <w:rFonts w:ascii="Palatino Linotype" w:hAnsi="Palatino Linotype" w:cs="Palatino Linotype"/>
          <w:i/>
          <w:iCs/>
        </w:rPr>
        <w:t>strict</w:t>
      </w:r>
      <w:r>
        <w:t xml:space="preserve">) or </w:t>
      </w:r>
      <w:r>
        <w:rPr>
          <w:rFonts w:ascii="Palatino Linotype" w:hAnsi="Palatino Linotype" w:cs="Palatino Linotype"/>
          <w:i/>
          <w:iCs/>
        </w:rPr>
        <w:t xml:space="preserve">conflict </w:t>
      </w:r>
      <w:r w:rsidRPr="00672C31">
        <w:rPr>
          <w:rFonts w:ascii="Palatino Linotype" w:hAnsi="Palatino Linotype" w:cs="Palatino Linotype"/>
          <w:iCs/>
        </w:rPr>
        <w:t>or</w:t>
      </w:r>
      <w:r>
        <w:rPr>
          <w:rFonts w:ascii="Palatino Linotype" w:hAnsi="Palatino Linotype" w:cs="Palatino Linotype"/>
          <w:i/>
          <w:iCs/>
        </w:rPr>
        <w:t xml:space="preserve"> view serializable</w:t>
      </w:r>
      <w:r>
        <w:t>. Consider the following notation for operations of transactions:</w:t>
      </w:r>
    </w:p>
    <w:p w14:paraId="7A7B7AC6" w14:textId="0E5C07C6" w:rsidR="000D5AEC" w:rsidRDefault="000D5AEC" w:rsidP="000D5AEC">
      <w:pPr>
        <w:pStyle w:val="BodyText"/>
        <w:tabs>
          <w:tab w:val="left" w:pos="1008"/>
        </w:tabs>
        <w:kinsoku w:val="0"/>
        <w:overflowPunct w:val="0"/>
        <w:spacing w:before="51" w:line="230" w:lineRule="auto"/>
        <w:ind w:left="259" w:right="6488" w:hanging="27"/>
        <w:rPr>
          <w:i/>
          <w:iCs/>
        </w:rPr>
      </w:pPr>
      <w:r>
        <w:rPr>
          <w:i/>
          <w:iCs/>
        </w:rPr>
        <w:t>w</w:t>
      </w:r>
      <w:r>
        <w:rPr>
          <w:rFonts w:ascii="Bauhaus 93" w:hAnsi="Bauhaus 93" w:cs="Bauhaus 93"/>
          <w:sz w:val="14"/>
          <w:szCs w:val="14"/>
        </w:rPr>
        <w:t>1</w:t>
      </w:r>
      <w:r>
        <w:rPr>
          <w:rFonts w:ascii="Arial" w:hAnsi="Arial" w:cs="Arial"/>
        </w:rPr>
        <w:t>(</w:t>
      </w:r>
      <w:r>
        <w:rPr>
          <w:i/>
          <w:iCs/>
        </w:rPr>
        <w:t>A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t xml:space="preserve">transaction </w:t>
      </w:r>
      <w:r>
        <w:rPr>
          <w:rFonts w:ascii="Arial" w:hAnsi="Arial" w:cs="Arial"/>
        </w:rPr>
        <w:t xml:space="preserve">1 </w:t>
      </w:r>
      <w:r>
        <w:t>wr</w:t>
      </w:r>
      <w:ins w:id="2" w:author="pc" w:date="2020-04-22T09:51:00Z">
        <w:r w:rsidR="00672C31">
          <w:t>i</w:t>
        </w:r>
      </w:ins>
      <w:del w:id="3" w:author="pc" w:date="2020-04-22T09:51:00Z">
        <w:r w:rsidDel="00672C31">
          <w:delText>o</w:delText>
        </w:r>
      </w:del>
      <w:r>
        <w:t xml:space="preserve">te item </w:t>
      </w:r>
      <w:r>
        <w:rPr>
          <w:i/>
          <w:iCs/>
        </w:rPr>
        <w:t>A r</w:t>
      </w:r>
      <w:r>
        <w:rPr>
          <w:rFonts w:ascii="Bauhaus 93" w:hAnsi="Bauhaus 93" w:cs="Bauhaus 93"/>
          <w:sz w:val="14"/>
          <w:szCs w:val="14"/>
        </w:rPr>
        <w:t>1</w:t>
      </w:r>
      <w:r>
        <w:rPr>
          <w:rFonts w:ascii="Arial" w:hAnsi="Arial" w:cs="Arial"/>
        </w:rPr>
        <w:t>(</w:t>
      </w:r>
      <w:r>
        <w:rPr>
          <w:i/>
          <w:iCs/>
        </w:rPr>
        <w:t>A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t xml:space="preserve">transaction </w:t>
      </w:r>
      <w:r>
        <w:rPr>
          <w:rFonts w:ascii="Arial" w:hAnsi="Arial" w:cs="Arial"/>
        </w:rPr>
        <w:t xml:space="preserve">1 </w:t>
      </w:r>
      <w:r>
        <w:t>read item</w:t>
      </w:r>
      <w:r>
        <w:rPr>
          <w:spacing w:val="17"/>
        </w:rPr>
        <w:t xml:space="preserve"> </w:t>
      </w:r>
      <w:r>
        <w:rPr>
          <w:i/>
          <w:iCs/>
        </w:rPr>
        <w:t>A</w:t>
      </w:r>
    </w:p>
    <w:p w14:paraId="6E21FC1B" w14:textId="77777777" w:rsidR="000D5AEC" w:rsidRDefault="000D5AEC" w:rsidP="000D5AEC">
      <w:pPr>
        <w:pStyle w:val="BodyText"/>
        <w:tabs>
          <w:tab w:val="left" w:pos="1008"/>
        </w:tabs>
        <w:kinsoku w:val="0"/>
        <w:overflowPunct w:val="0"/>
        <w:spacing w:line="234" w:lineRule="exact"/>
        <w:ind w:left="413"/>
      </w:pPr>
      <w:r>
        <w:rPr>
          <w:i/>
          <w:iCs/>
        </w:rPr>
        <w:t>c</w:t>
      </w:r>
      <w:r>
        <w:rPr>
          <w:rFonts w:ascii="Bauhaus 93" w:hAnsi="Bauhaus 93" w:cs="Bauhaus 93"/>
          <w:sz w:val="14"/>
          <w:szCs w:val="14"/>
        </w:rPr>
        <w:t>1</w:t>
      </w:r>
      <w:r>
        <w:rPr>
          <w:rFonts w:ascii="Bauhaus 93" w:hAnsi="Bauhaus 93" w:cs="Bauhaus 93"/>
          <w:sz w:val="14"/>
          <w:szCs w:val="14"/>
        </w:rPr>
        <w:tab/>
      </w:r>
      <w:r>
        <w:t xml:space="preserve">transaction </w:t>
      </w:r>
      <w:r>
        <w:rPr>
          <w:rFonts w:ascii="Arial" w:hAnsi="Arial" w:cs="Arial"/>
        </w:rPr>
        <w:t>1</w:t>
      </w:r>
      <w:r>
        <w:rPr>
          <w:rFonts w:ascii="Arial" w:hAnsi="Arial" w:cs="Arial"/>
          <w:spacing w:val="-22"/>
        </w:rPr>
        <w:t xml:space="preserve"> </w:t>
      </w:r>
      <w:r>
        <w:t>commit</w:t>
      </w:r>
      <w:del w:id="4" w:author="pc" w:date="2020-04-22T09:52:00Z">
        <w:r w:rsidDel="00672C31">
          <w:delText>s</w:delText>
        </w:r>
      </w:del>
    </w:p>
    <w:p w14:paraId="28D19384" w14:textId="77777777" w:rsidR="000D5AEC" w:rsidRDefault="000D5AEC" w:rsidP="000D5AEC">
      <w:pPr>
        <w:pStyle w:val="BodyText"/>
        <w:tabs>
          <w:tab w:val="left" w:pos="1008"/>
        </w:tabs>
        <w:kinsoku w:val="0"/>
        <w:overflowPunct w:val="0"/>
        <w:spacing w:line="245" w:lineRule="exact"/>
        <w:ind w:left="404"/>
      </w:pPr>
      <w:r>
        <w:rPr>
          <w:i/>
          <w:iCs/>
        </w:rPr>
        <w:t>a</w:t>
      </w:r>
      <w:r>
        <w:rPr>
          <w:rFonts w:ascii="Bauhaus 93" w:hAnsi="Bauhaus 93" w:cs="Bauhaus 93"/>
          <w:sz w:val="14"/>
          <w:szCs w:val="14"/>
        </w:rPr>
        <w:t>1</w:t>
      </w:r>
      <w:r>
        <w:rPr>
          <w:rFonts w:ascii="Bauhaus 93" w:hAnsi="Bauhaus 93" w:cs="Bauhaus 93"/>
          <w:sz w:val="14"/>
          <w:szCs w:val="14"/>
        </w:rPr>
        <w:tab/>
      </w:r>
      <w:r>
        <w:t xml:space="preserve">transaction </w:t>
      </w:r>
      <w:r>
        <w:rPr>
          <w:rFonts w:ascii="Arial" w:hAnsi="Arial" w:cs="Arial"/>
        </w:rPr>
        <w:t>1</w:t>
      </w:r>
      <w:r>
        <w:rPr>
          <w:rFonts w:ascii="Arial" w:hAnsi="Arial" w:cs="Arial"/>
          <w:spacing w:val="-22"/>
        </w:rPr>
        <w:t xml:space="preserve"> </w:t>
      </w:r>
      <w:r>
        <w:t>abort</w:t>
      </w:r>
      <w:del w:id="5" w:author="pc" w:date="2020-04-22T09:52:00Z">
        <w:r w:rsidDel="00672C31">
          <w:delText>s</w:delText>
        </w:r>
      </w:del>
    </w:p>
    <w:p w14:paraId="0B15049A" w14:textId="77777777" w:rsidR="000D5AEC" w:rsidRDefault="000D5AEC" w:rsidP="00672C31">
      <w:pPr>
        <w:pStyle w:val="BodyText"/>
        <w:kinsoku w:val="0"/>
        <w:overflowPunct w:val="0"/>
        <w:spacing w:before="2"/>
        <w:jc w:val="right"/>
        <w:rPr>
          <w:sz w:val="32"/>
          <w:szCs w:val="32"/>
        </w:rPr>
        <w:pPrChange w:id="6" w:author="pc" w:date="2020-04-22T09:52:00Z">
          <w:pPr>
            <w:pStyle w:val="BodyText"/>
            <w:kinsoku w:val="0"/>
            <w:overflowPunct w:val="0"/>
            <w:spacing w:before="2"/>
          </w:pPr>
        </w:pPrChange>
      </w:pPr>
    </w:p>
    <w:p w14:paraId="405E2CA9" w14:textId="77777777" w:rsidR="000D5AEC" w:rsidRPr="002624A2" w:rsidRDefault="000D5AEC" w:rsidP="000D5AEC">
      <w:pPr>
        <w:pStyle w:val="BodyText"/>
        <w:kinsoku w:val="0"/>
        <w:overflowPunct w:val="0"/>
        <w:spacing w:line="290" w:lineRule="auto"/>
        <w:ind w:left="2239" w:right="2087"/>
        <w:rPr>
          <w:rFonts w:cs="Bauhaus 93"/>
          <w:w w:val="110"/>
          <w:sz w:val="14"/>
          <w:szCs w:val="14"/>
        </w:rPr>
      </w:pPr>
      <w:r w:rsidRPr="002624A2">
        <w:rPr>
          <w:i/>
          <w:iCs/>
          <w:w w:val="110"/>
        </w:rPr>
        <w:t>S</w:t>
      </w:r>
      <w:r w:rsidRPr="002624A2">
        <w:rPr>
          <w:rFonts w:cs="Bauhaus 93"/>
          <w:w w:val="110"/>
          <w:sz w:val="14"/>
          <w:szCs w:val="14"/>
        </w:rPr>
        <w:t xml:space="preserve">1 </w:t>
      </w:r>
      <w:r w:rsidRPr="002624A2">
        <w:rPr>
          <w:rFonts w:cs="Arial"/>
          <w:w w:val="110"/>
        </w:rPr>
        <w:t>=</w:t>
      </w:r>
      <w:r w:rsidRPr="002624A2">
        <w:rPr>
          <w:rFonts w:cs="Arial"/>
          <w:spacing w:val="-28"/>
          <w:w w:val="110"/>
        </w:rPr>
        <w:t xml:space="preserve"> </w:t>
      </w:r>
      <w:r w:rsidRPr="002624A2">
        <w:rPr>
          <w:i/>
          <w:iCs/>
          <w:w w:val="110"/>
        </w:rPr>
        <w:t>r</w:t>
      </w:r>
      <w:r w:rsidRPr="002624A2">
        <w:rPr>
          <w:rFonts w:cs="Bauhaus 93"/>
          <w:w w:val="110"/>
          <w:sz w:val="14"/>
          <w:szCs w:val="14"/>
        </w:rPr>
        <w:t>1</w:t>
      </w:r>
      <w:r w:rsidRPr="002624A2">
        <w:rPr>
          <w:rFonts w:cs="Arial"/>
          <w:w w:val="110"/>
        </w:rPr>
        <w:t>(</w:t>
      </w:r>
      <w:r w:rsidRPr="002624A2">
        <w:rPr>
          <w:i/>
          <w:iCs/>
          <w:w w:val="110"/>
        </w:rPr>
        <w:t>A</w:t>
      </w:r>
      <w:r w:rsidRPr="002624A2">
        <w:rPr>
          <w:rFonts w:cs="Arial"/>
          <w:w w:val="110"/>
        </w:rPr>
        <w:t>)</w:t>
      </w:r>
      <w:r w:rsidRPr="002624A2">
        <w:rPr>
          <w:i/>
          <w:iCs/>
          <w:w w:val="110"/>
        </w:rPr>
        <w:t>,</w:t>
      </w:r>
      <w:r w:rsidRPr="002624A2">
        <w:rPr>
          <w:i/>
          <w:iCs/>
          <w:spacing w:val="-34"/>
          <w:w w:val="110"/>
        </w:rPr>
        <w:t xml:space="preserve"> </w:t>
      </w:r>
      <w:r w:rsidRPr="002624A2">
        <w:rPr>
          <w:i/>
          <w:iCs/>
          <w:w w:val="110"/>
        </w:rPr>
        <w:t>w</w:t>
      </w:r>
      <w:r w:rsidR="002624A2" w:rsidRPr="002624A2">
        <w:rPr>
          <w:rFonts w:cs="Bauhaus 93"/>
          <w:w w:val="110"/>
          <w:sz w:val="14"/>
          <w:szCs w:val="14"/>
        </w:rPr>
        <w:t>1</w:t>
      </w:r>
      <w:r w:rsidRPr="002624A2">
        <w:rPr>
          <w:rFonts w:cs="Arial"/>
          <w:w w:val="110"/>
        </w:rPr>
        <w:t>(</w:t>
      </w:r>
      <w:r w:rsidRPr="002624A2">
        <w:rPr>
          <w:i/>
          <w:iCs/>
          <w:w w:val="110"/>
        </w:rPr>
        <w:t>A</w:t>
      </w:r>
      <w:r w:rsidRPr="002624A2">
        <w:rPr>
          <w:rFonts w:cs="Arial"/>
          <w:w w:val="110"/>
        </w:rPr>
        <w:t>)</w:t>
      </w:r>
      <w:r w:rsidRPr="002624A2">
        <w:rPr>
          <w:i/>
          <w:iCs/>
          <w:w w:val="110"/>
        </w:rPr>
        <w:t>,</w:t>
      </w:r>
      <w:r w:rsidRPr="002624A2">
        <w:rPr>
          <w:i/>
          <w:iCs/>
          <w:spacing w:val="-34"/>
          <w:w w:val="110"/>
        </w:rPr>
        <w:t xml:space="preserve"> </w:t>
      </w:r>
      <w:r w:rsidRPr="002624A2">
        <w:rPr>
          <w:i/>
          <w:iCs/>
          <w:spacing w:val="1"/>
          <w:w w:val="110"/>
        </w:rPr>
        <w:t>r</w:t>
      </w:r>
      <w:r w:rsidR="002624A2" w:rsidRPr="002624A2">
        <w:rPr>
          <w:rFonts w:cs="Bauhaus 93"/>
          <w:spacing w:val="1"/>
          <w:w w:val="110"/>
          <w:sz w:val="14"/>
          <w:szCs w:val="14"/>
        </w:rPr>
        <w:t>2</w:t>
      </w:r>
      <w:r w:rsidRPr="002624A2">
        <w:rPr>
          <w:rFonts w:cs="Arial"/>
          <w:spacing w:val="1"/>
          <w:w w:val="110"/>
        </w:rPr>
        <w:t>(</w:t>
      </w:r>
      <w:r w:rsidRPr="002624A2">
        <w:rPr>
          <w:i/>
          <w:iCs/>
          <w:spacing w:val="1"/>
          <w:w w:val="110"/>
        </w:rPr>
        <w:t>B</w:t>
      </w:r>
      <w:r w:rsidRPr="002624A2">
        <w:rPr>
          <w:rFonts w:cs="Arial"/>
          <w:spacing w:val="1"/>
          <w:w w:val="110"/>
        </w:rPr>
        <w:t>)</w:t>
      </w:r>
      <w:r w:rsidRPr="002624A2">
        <w:rPr>
          <w:i/>
          <w:iCs/>
          <w:spacing w:val="1"/>
          <w:w w:val="110"/>
        </w:rPr>
        <w:t>,</w:t>
      </w:r>
      <w:r w:rsidRPr="002624A2">
        <w:rPr>
          <w:i/>
          <w:iCs/>
          <w:spacing w:val="-34"/>
          <w:w w:val="110"/>
        </w:rPr>
        <w:t xml:space="preserve"> </w:t>
      </w:r>
      <w:r w:rsidRPr="002624A2">
        <w:rPr>
          <w:i/>
          <w:iCs/>
          <w:spacing w:val="2"/>
          <w:w w:val="110"/>
        </w:rPr>
        <w:t>c</w:t>
      </w:r>
      <w:r w:rsidRPr="002624A2">
        <w:rPr>
          <w:rFonts w:cs="Bauhaus 93"/>
          <w:spacing w:val="2"/>
          <w:w w:val="110"/>
          <w:sz w:val="14"/>
          <w:szCs w:val="14"/>
        </w:rPr>
        <w:t>1</w:t>
      </w:r>
      <w:r w:rsidRPr="002624A2">
        <w:rPr>
          <w:i/>
          <w:iCs/>
          <w:spacing w:val="2"/>
          <w:w w:val="110"/>
        </w:rPr>
        <w:t>,</w:t>
      </w:r>
      <w:r w:rsidRPr="002624A2">
        <w:rPr>
          <w:i/>
          <w:iCs/>
          <w:spacing w:val="-34"/>
          <w:w w:val="110"/>
        </w:rPr>
        <w:t xml:space="preserve"> </w:t>
      </w:r>
      <w:r w:rsidRPr="002624A2">
        <w:rPr>
          <w:i/>
          <w:iCs/>
          <w:spacing w:val="1"/>
          <w:w w:val="110"/>
        </w:rPr>
        <w:t>w</w:t>
      </w:r>
      <w:r w:rsidR="002624A2" w:rsidRPr="002624A2">
        <w:rPr>
          <w:rFonts w:cs="Bauhaus 93"/>
          <w:spacing w:val="1"/>
          <w:w w:val="110"/>
          <w:sz w:val="14"/>
          <w:szCs w:val="14"/>
        </w:rPr>
        <w:t>2</w:t>
      </w:r>
      <w:r w:rsidRPr="002624A2">
        <w:rPr>
          <w:rFonts w:cs="Arial"/>
          <w:spacing w:val="1"/>
          <w:w w:val="110"/>
        </w:rPr>
        <w:t>(</w:t>
      </w:r>
      <w:r w:rsidRPr="002624A2">
        <w:rPr>
          <w:i/>
          <w:iCs/>
          <w:spacing w:val="1"/>
          <w:w w:val="110"/>
        </w:rPr>
        <w:t>B</w:t>
      </w:r>
      <w:r w:rsidRPr="002624A2">
        <w:rPr>
          <w:rFonts w:cs="Arial"/>
          <w:spacing w:val="1"/>
          <w:w w:val="110"/>
        </w:rPr>
        <w:t>)</w:t>
      </w:r>
      <w:r w:rsidRPr="002624A2">
        <w:rPr>
          <w:i/>
          <w:iCs/>
          <w:spacing w:val="1"/>
          <w:w w:val="110"/>
        </w:rPr>
        <w:t>,</w:t>
      </w:r>
      <w:r w:rsidRPr="002624A2">
        <w:rPr>
          <w:i/>
          <w:iCs/>
          <w:spacing w:val="-34"/>
          <w:w w:val="110"/>
        </w:rPr>
        <w:t xml:space="preserve"> </w:t>
      </w:r>
      <w:r w:rsidRPr="002624A2">
        <w:rPr>
          <w:i/>
          <w:iCs/>
          <w:spacing w:val="1"/>
          <w:w w:val="110"/>
        </w:rPr>
        <w:t>r</w:t>
      </w:r>
      <w:r w:rsidRPr="002624A2">
        <w:rPr>
          <w:rFonts w:cs="Bauhaus 93"/>
          <w:spacing w:val="1"/>
          <w:w w:val="110"/>
          <w:sz w:val="14"/>
          <w:szCs w:val="14"/>
        </w:rPr>
        <w:t>3</w:t>
      </w:r>
      <w:r w:rsidRPr="002624A2">
        <w:rPr>
          <w:rFonts w:cs="Arial"/>
          <w:spacing w:val="1"/>
          <w:w w:val="110"/>
        </w:rPr>
        <w:t>(</w:t>
      </w:r>
      <w:r w:rsidRPr="002624A2">
        <w:rPr>
          <w:i/>
          <w:iCs/>
          <w:spacing w:val="1"/>
          <w:w w:val="110"/>
        </w:rPr>
        <w:t>B</w:t>
      </w:r>
      <w:r w:rsidRPr="002624A2">
        <w:rPr>
          <w:rFonts w:cs="Arial"/>
          <w:spacing w:val="1"/>
          <w:w w:val="110"/>
        </w:rPr>
        <w:t>)</w:t>
      </w:r>
      <w:r w:rsidRPr="002624A2">
        <w:rPr>
          <w:i/>
          <w:iCs/>
          <w:spacing w:val="1"/>
          <w:w w:val="110"/>
        </w:rPr>
        <w:t>,</w:t>
      </w:r>
      <w:r w:rsidRPr="002624A2">
        <w:rPr>
          <w:i/>
          <w:iCs/>
          <w:spacing w:val="-34"/>
          <w:w w:val="110"/>
        </w:rPr>
        <w:t xml:space="preserve"> </w:t>
      </w:r>
      <w:r w:rsidRPr="002624A2">
        <w:rPr>
          <w:i/>
          <w:iCs/>
          <w:w w:val="110"/>
        </w:rPr>
        <w:t>w</w:t>
      </w:r>
      <w:r w:rsidRPr="002624A2">
        <w:rPr>
          <w:rFonts w:cs="Bauhaus 93"/>
          <w:w w:val="110"/>
          <w:sz w:val="14"/>
          <w:szCs w:val="14"/>
        </w:rPr>
        <w:t>3</w:t>
      </w:r>
      <w:r w:rsidRPr="002624A2">
        <w:rPr>
          <w:rFonts w:cs="Arial"/>
          <w:w w:val="110"/>
        </w:rPr>
        <w:t>(</w:t>
      </w:r>
      <w:r w:rsidRPr="002624A2">
        <w:rPr>
          <w:i/>
          <w:iCs/>
          <w:w w:val="110"/>
        </w:rPr>
        <w:t>A</w:t>
      </w:r>
      <w:r w:rsidRPr="002624A2">
        <w:rPr>
          <w:rFonts w:cs="Arial"/>
          <w:w w:val="110"/>
        </w:rPr>
        <w:t>)</w:t>
      </w:r>
      <w:r w:rsidRPr="002624A2">
        <w:rPr>
          <w:i/>
          <w:iCs/>
          <w:w w:val="110"/>
        </w:rPr>
        <w:t>,</w:t>
      </w:r>
      <w:r w:rsidRPr="002624A2">
        <w:rPr>
          <w:i/>
          <w:iCs/>
          <w:spacing w:val="-34"/>
          <w:w w:val="110"/>
        </w:rPr>
        <w:t xml:space="preserve"> </w:t>
      </w:r>
      <w:r w:rsidRPr="002624A2">
        <w:rPr>
          <w:i/>
          <w:iCs/>
          <w:spacing w:val="2"/>
          <w:w w:val="110"/>
        </w:rPr>
        <w:t>c</w:t>
      </w:r>
      <w:r w:rsidRPr="002624A2">
        <w:rPr>
          <w:rFonts w:cs="Bauhaus 93"/>
          <w:spacing w:val="2"/>
          <w:w w:val="110"/>
          <w:sz w:val="14"/>
          <w:szCs w:val="14"/>
        </w:rPr>
        <w:t>3</w:t>
      </w:r>
      <w:r w:rsidRPr="002624A2">
        <w:rPr>
          <w:i/>
          <w:iCs/>
          <w:spacing w:val="2"/>
          <w:w w:val="110"/>
        </w:rPr>
        <w:t>,</w:t>
      </w:r>
      <w:r w:rsidRPr="002624A2">
        <w:rPr>
          <w:i/>
          <w:iCs/>
          <w:spacing w:val="-34"/>
          <w:w w:val="110"/>
        </w:rPr>
        <w:t xml:space="preserve"> </w:t>
      </w:r>
      <w:r w:rsidRPr="002624A2">
        <w:rPr>
          <w:i/>
          <w:iCs/>
          <w:spacing w:val="2"/>
          <w:w w:val="110"/>
        </w:rPr>
        <w:t>r</w:t>
      </w:r>
      <w:r w:rsidRPr="002624A2">
        <w:rPr>
          <w:rFonts w:cs="Bauhaus 93"/>
          <w:spacing w:val="2"/>
          <w:w w:val="110"/>
          <w:sz w:val="14"/>
          <w:szCs w:val="14"/>
        </w:rPr>
        <w:t>2</w:t>
      </w:r>
      <w:r w:rsidRPr="002624A2">
        <w:rPr>
          <w:rFonts w:cs="Arial"/>
          <w:spacing w:val="2"/>
          <w:w w:val="110"/>
        </w:rPr>
        <w:t>(</w:t>
      </w:r>
      <w:r w:rsidRPr="002624A2">
        <w:rPr>
          <w:i/>
          <w:iCs/>
          <w:spacing w:val="2"/>
          <w:w w:val="110"/>
        </w:rPr>
        <w:t>C</w:t>
      </w:r>
      <w:r w:rsidRPr="002624A2">
        <w:rPr>
          <w:rFonts w:cs="Arial"/>
          <w:spacing w:val="2"/>
          <w:w w:val="110"/>
        </w:rPr>
        <w:t>)</w:t>
      </w:r>
      <w:r w:rsidRPr="002624A2">
        <w:rPr>
          <w:i/>
          <w:iCs/>
          <w:spacing w:val="2"/>
          <w:w w:val="110"/>
        </w:rPr>
        <w:t>,</w:t>
      </w:r>
      <w:r w:rsidRPr="002624A2">
        <w:rPr>
          <w:i/>
          <w:iCs/>
          <w:spacing w:val="-34"/>
          <w:w w:val="110"/>
        </w:rPr>
        <w:t xml:space="preserve"> </w:t>
      </w:r>
      <w:r w:rsidRPr="002624A2">
        <w:rPr>
          <w:i/>
          <w:iCs/>
          <w:w w:val="110"/>
        </w:rPr>
        <w:t>c</w:t>
      </w:r>
      <w:r w:rsidRPr="002624A2">
        <w:rPr>
          <w:rFonts w:cs="Bauhaus 93"/>
          <w:w w:val="110"/>
          <w:sz w:val="14"/>
          <w:szCs w:val="14"/>
        </w:rPr>
        <w:t xml:space="preserve">2 </w:t>
      </w:r>
    </w:p>
    <w:p w14:paraId="77E42961" w14:textId="77777777" w:rsidR="000D5AEC" w:rsidRPr="002624A2" w:rsidRDefault="000D5AEC" w:rsidP="002624A2">
      <w:pPr>
        <w:pStyle w:val="BodyText"/>
        <w:kinsoku w:val="0"/>
        <w:overflowPunct w:val="0"/>
        <w:spacing w:line="290" w:lineRule="auto"/>
        <w:ind w:left="2239" w:right="2087"/>
        <w:rPr>
          <w:rFonts w:cs="Bauhaus 93"/>
          <w:w w:val="110"/>
          <w:sz w:val="14"/>
          <w:szCs w:val="14"/>
        </w:rPr>
      </w:pPr>
      <w:r w:rsidRPr="002624A2">
        <w:rPr>
          <w:i/>
          <w:iCs/>
          <w:w w:val="110"/>
        </w:rPr>
        <w:t>S</w:t>
      </w:r>
      <w:r w:rsidR="002624A2" w:rsidRPr="002624A2">
        <w:rPr>
          <w:rFonts w:cs="Bauhaus 93"/>
          <w:w w:val="110"/>
          <w:sz w:val="14"/>
          <w:szCs w:val="14"/>
        </w:rPr>
        <w:t>2</w:t>
      </w:r>
      <w:r w:rsidRPr="002624A2">
        <w:rPr>
          <w:rFonts w:cs="Bauhaus 93"/>
          <w:spacing w:val="23"/>
          <w:w w:val="110"/>
          <w:sz w:val="14"/>
          <w:szCs w:val="14"/>
        </w:rPr>
        <w:t xml:space="preserve"> </w:t>
      </w:r>
      <w:r w:rsidRPr="002624A2">
        <w:rPr>
          <w:rFonts w:cs="Arial"/>
          <w:w w:val="110"/>
        </w:rPr>
        <w:t>=</w:t>
      </w:r>
      <w:r w:rsidRPr="002624A2">
        <w:rPr>
          <w:rFonts w:cs="Arial"/>
          <w:spacing w:val="-8"/>
          <w:w w:val="110"/>
        </w:rPr>
        <w:t xml:space="preserve"> </w:t>
      </w:r>
      <w:r w:rsidRPr="002624A2">
        <w:rPr>
          <w:i/>
          <w:iCs/>
          <w:w w:val="110"/>
        </w:rPr>
        <w:t>r</w:t>
      </w:r>
      <w:r w:rsidRPr="002624A2">
        <w:rPr>
          <w:rFonts w:cs="Bauhaus 93"/>
          <w:w w:val="110"/>
          <w:sz w:val="14"/>
          <w:szCs w:val="14"/>
        </w:rPr>
        <w:t>1</w:t>
      </w:r>
      <w:r w:rsidRPr="002624A2">
        <w:rPr>
          <w:rFonts w:cs="Arial"/>
          <w:w w:val="110"/>
        </w:rPr>
        <w:t>(</w:t>
      </w:r>
      <w:r w:rsidRPr="002624A2">
        <w:rPr>
          <w:i/>
          <w:iCs/>
          <w:w w:val="110"/>
        </w:rPr>
        <w:t>A</w:t>
      </w:r>
      <w:r w:rsidRPr="002624A2">
        <w:rPr>
          <w:rFonts w:cs="Arial"/>
          <w:w w:val="110"/>
        </w:rPr>
        <w:t>)</w:t>
      </w:r>
      <w:r w:rsidRPr="002624A2">
        <w:rPr>
          <w:i/>
          <w:iCs/>
          <w:w w:val="110"/>
        </w:rPr>
        <w:t>,</w:t>
      </w:r>
      <w:r w:rsidRPr="002624A2">
        <w:rPr>
          <w:i/>
          <w:iCs/>
          <w:spacing w:val="-22"/>
          <w:w w:val="110"/>
        </w:rPr>
        <w:t xml:space="preserve"> </w:t>
      </w:r>
      <w:r w:rsidRPr="002624A2">
        <w:rPr>
          <w:i/>
          <w:iCs/>
          <w:spacing w:val="1"/>
          <w:w w:val="110"/>
        </w:rPr>
        <w:t>w</w:t>
      </w:r>
      <w:r w:rsidRPr="002624A2">
        <w:rPr>
          <w:rFonts w:cs="Bauhaus 93"/>
          <w:spacing w:val="1"/>
          <w:w w:val="110"/>
          <w:sz w:val="14"/>
          <w:szCs w:val="14"/>
        </w:rPr>
        <w:t>2</w:t>
      </w:r>
      <w:r w:rsidRPr="002624A2">
        <w:rPr>
          <w:rFonts w:cs="Arial"/>
          <w:spacing w:val="1"/>
          <w:w w:val="110"/>
        </w:rPr>
        <w:t>(</w:t>
      </w:r>
      <w:r w:rsidRPr="002624A2">
        <w:rPr>
          <w:i/>
          <w:iCs/>
          <w:spacing w:val="1"/>
          <w:w w:val="110"/>
        </w:rPr>
        <w:t>B</w:t>
      </w:r>
      <w:r w:rsidRPr="002624A2">
        <w:rPr>
          <w:rFonts w:cs="Arial"/>
          <w:spacing w:val="1"/>
          <w:w w:val="110"/>
        </w:rPr>
        <w:t>)</w:t>
      </w:r>
      <w:r w:rsidRPr="002624A2">
        <w:rPr>
          <w:i/>
          <w:iCs/>
          <w:spacing w:val="1"/>
          <w:w w:val="110"/>
        </w:rPr>
        <w:t>,</w:t>
      </w:r>
      <w:r w:rsidRPr="002624A2">
        <w:rPr>
          <w:i/>
          <w:iCs/>
          <w:spacing w:val="-22"/>
          <w:w w:val="110"/>
        </w:rPr>
        <w:t xml:space="preserve"> </w:t>
      </w:r>
      <w:r w:rsidRPr="002624A2">
        <w:rPr>
          <w:i/>
          <w:iCs/>
          <w:spacing w:val="1"/>
          <w:w w:val="110"/>
        </w:rPr>
        <w:t>r</w:t>
      </w:r>
      <w:r w:rsidRPr="002624A2">
        <w:rPr>
          <w:rFonts w:cs="Bauhaus 93"/>
          <w:spacing w:val="1"/>
          <w:w w:val="110"/>
          <w:sz w:val="14"/>
          <w:szCs w:val="14"/>
        </w:rPr>
        <w:t>1</w:t>
      </w:r>
      <w:r w:rsidRPr="002624A2">
        <w:rPr>
          <w:rFonts w:cs="Arial"/>
          <w:spacing w:val="1"/>
          <w:w w:val="110"/>
        </w:rPr>
        <w:t>(</w:t>
      </w:r>
      <w:r w:rsidRPr="002624A2">
        <w:rPr>
          <w:i/>
          <w:iCs/>
          <w:spacing w:val="1"/>
          <w:w w:val="110"/>
        </w:rPr>
        <w:t>B</w:t>
      </w:r>
      <w:r w:rsidRPr="002624A2">
        <w:rPr>
          <w:rFonts w:cs="Arial"/>
          <w:spacing w:val="1"/>
          <w:w w:val="110"/>
        </w:rPr>
        <w:t>)</w:t>
      </w:r>
      <w:r w:rsidRPr="002624A2">
        <w:rPr>
          <w:i/>
          <w:iCs/>
          <w:spacing w:val="1"/>
          <w:w w:val="110"/>
        </w:rPr>
        <w:t>,</w:t>
      </w:r>
      <w:r w:rsidRPr="002624A2">
        <w:rPr>
          <w:i/>
          <w:iCs/>
          <w:spacing w:val="-22"/>
          <w:w w:val="110"/>
        </w:rPr>
        <w:t xml:space="preserve"> </w:t>
      </w:r>
      <w:r w:rsidRPr="002624A2">
        <w:rPr>
          <w:i/>
          <w:iCs/>
          <w:spacing w:val="2"/>
          <w:w w:val="110"/>
        </w:rPr>
        <w:t>c</w:t>
      </w:r>
      <w:r w:rsidRPr="002624A2">
        <w:rPr>
          <w:rFonts w:cs="Bauhaus 93"/>
          <w:spacing w:val="2"/>
          <w:w w:val="110"/>
          <w:sz w:val="14"/>
          <w:szCs w:val="14"/>
        </w:rPr>
        <w:t>1</w:t>
      </w:r>
      <w:r w:rsidRPr="002624A2">
        <w:rPr>
          <w:i/>
          <w:iCs/>
          <w:spacing w:val="2"/>
          <w:w w:val="110"/>
        </w:rPr>
        <w:t>,</w:t>
      </w:r>
      <w:r w:rsidRPr="002624A2">
        <w:rPr>
          <w:i/>
          <w:iCs/>
          <w:spacing w:val="-22"/>
          <w:w w:val="110"/>
        </w:rPr>
        <w:t xml:space="preserve"> </w:t>
      </w:r>
      <w:r w:rsidRPr="002624A2">
        <w:rPr>
          <w:i/>
          <w:iCs/>
          <w:w w:val="110"/>
        </w:rPr>
        <w:t>c</w:t>
      </w:r>
      <w:r w:rsidRPr="002624A2">
        <w:rPr>
          <w:rFonts w:cs="Bauhaus 93"/>
          <w:w w:val="110"/>
          <w:sz w:val="14"/>
          <w:szCs w:val="14"/>
        </w:rPr>
        <w:t>2</w:t>
      </w:r>
    </w:p>
    <w:p w14:paraId="07147437" w14:textId="77777777" w:rsidR="000D5AEC" w:rsidRPr="002624A2" w:rsidRDefault="000D5AEC" w:rsidP="002624A2">
      <w:pPr>
        <w:pStyle w:val="BodyText"/>
        <w:kinsoku w:val="0"/>
        <w:overflowPunct w:val="0"/>
        <w:spacing w:before="49"/>
        <w:ind w:left="2239"/>
        <w:rPr>
          <w:rFonts w:cs="Bauhaus 93"/>
          <w:w w:val="110"/>
          <w:sz w:val="14"/>
          <w:szCs w:val="14"/>
        </w:rPr>
      </w:pPr>
      <w:r w:rsidRPr="002624A2">
        <w:rPr>
          <w:i/>
          <w:iCs/>
          <w:w w:val="110"/>
        </w:rPr>
        <w:t>S</w:t>
      </w:r>
      <w:r w:rsidR="002624A2" w:rsidRPr="002624A2">
        <w:rPr>
          <w:i/>
          <w:iCs/>
          <w:w w:val="110"/>
          <w:vertAlign w:val="subscript"/>
        </w:rPr>
        <w:t>3</w:t>
      </w:r>
      <w:r w:rsidRPr="002624A2">
        <w:rPr>
          <w:rFonts w:cs="Bauhaus 93"/>
          <w:w w:val="110"/>
          <w:sz w:val="14"/>
          <w:szCs w:val="14"/>
        </w:rPr>
        <w:t xml:space="preserve"> </w:t>
      </w:r>
      <w:r w:rsidRPr="002624A2">
        <w:rPr>
          <w:rFonts w:cs="Arial"/>
          <w:w w:val="110"/>
        </w:rPr>
        <w:t xml:space="preserve">= </w:t>
      </w:r>
      <w:r w:rsidRPr="002624A2">
        <w:rPr>
          <w:i/>
          <w:iCs/>
          <w:w w:val="110"/>
        </w:rPr>
        <w:t>w</w:t>
      </w:r>
      <w:r w:rsidRPr="002624A2">
        <w:rPr>
          <w:rFonts w:cs="Bauhaus 93"/>
          <w:w w:val="110"/>
          <w:sz w:val="14"/>
          <w:szCs w:val="14"/>
        </w:rPr>
        <w:t>1</w:t>
      </w:r>
      <w:r w:rsidRPr="002624A2">
        <w:rPr>
          <w:rFonts w:cs="Arial"/>
          <w:w w:val="110"/>
        </w:rPr>
        <w:t>(</w:t>
      </w:r>
      <w:r w:rsidRPr="002624A2">
        <w:rPr>
          <w:i/>
          <w:iCs/>
          <w:w w:val="110"/>
        </w:rPr>
        <w:t>A</w:t>
      </w:r>
      <w:r w:rsidRPr="002624A2">
        <w:rPr>
          <w:rFonts w:cs="Arial"/>
          <w:w w:val="110"/>
        </w:rPr>
        <w:t>)</w:t>
      </w:r>
      <w:r w:rsidRPr="002624A2">
        <w:rPr>
          <w:i/>
          <w:iCs/>
          <w:w w:val="110"/>
        </w:rPr>
        <w:t>, w</w:t>
      </w:r>
      <w:r w:rsidRPr="002624A2">
        <w:rPr>
          <w:rFonts w:cs="Bauhaus 93"/>
          <w:w w:val="110"/>
          <w:sz w:val="14"/>
          <w:szCs w:val="14"/>
        </w:rPr>
        <w:t>2</w:t>
      </w:r>
      <w:r w:rsidRPr="002624A2">
        <w:rPr>
          <w:rFonts w:cs="Arial"/>
          <w:w w:val="110"/>
        </w:rPr>
        <w:t>(</w:t>
      </w:r>
      <w:r w:rsidRPr="002624A2">
        <w:rPr>
          <w:i/>
          <w:iCs/>
          <w:w w:val="110"/>
        </w:rPr>
        <w:t>A</w:t>
      </w:r>
      <w:r w:rsidRPr="002624A2">
        <w:rPr>
          <w:rFonts w:cs="Arial"/>
          <w:w w:val="110"/>
        </w:rPr>
        <w:t>)</w:t>
      </w:r>
      <w:r w:rsidRPr="002624A2">
        <w:rPr>
          <w:i/>
          <w:iCs/>
          <w:w w:val="110"/>
        </w:rPr>
        <w:t>, c</w:t>
      </w:r>
      <w:r w:rsidRPr="002624A2">
        <w:rPr>
          <w:rFonts w:cs="Bauhaus 93"/>
          <w:w w:val="110"/>
          <w:sz w:val="14"/>
          <w:szCs w:val="14"/>
        </w:rPr>
        <w:t>2</w:t>
      </w:r>
      <w:r w:rsidRPr="002624A2">
        <w:rPr>
          <w:i/>
          <w:iCs/>
          <w:w w:val="110"/>
        </w:rPr>
        <w:t>, w</w:t>
      </w:r>
      <w:r w:rsidRPr="002624A2">
        <w:rPr>
          <w:rFonts w:cs="Bauhaus 93"/>
          <w:w w:val="110"/>
          <w:sz w:val="14"/>
          <w:szCs w:val="14"/>
        </w:rPr>
        <w:t>1</w:t>
      </w:r>
      <w:r w:rsidRPr="002624A2">
        <w:rPr>
          <w:rFonts w:cs="Arial"/>
          <w:w w:val="110"/>
        </w:rPr>
        <w:t>(</w:t>
      </w:r>
      <w:r w:rsidRPr="002624A2">
        <w:rPr>
          <w:i/>
          <w:iCs/>
          <w:w w:val="110"/>
        </w:rPr>
        <w:t>A</w:t>
      </w:r>
      <w:r w:rsidRPr="002624A2">
        <w:rPr>
          <w:rFonts w:cs="Arial"/>
          <w:w w:val="110"/>
        </w:rPr>
        <w:t>)</w:t>
      </w:r>
      <w:r w:rsidRPr="002624A2">
        <w:rPr>
          <w:i/>
          <w:iCs/>
          <w:w w:val="110"/>
        </w:rPr>
        <w:t>, c</w:t>
      </w:r>
      <w:r w:rsidRPr="002624A2">
        <w:rPr>
          <w:rFonts w:cs="Bauhaus 93"/>
          <w:w w:val="110"/>
          <w:sz w:val="14"/>
          <w:szCs w:val="14"/>
        </w:rPr>
        <w:t>1</w:t>
      </w:r>
    </w:p>
    <w:p w14:paraId="36BB0CC4" w14:textId="77777777" w:rsidR="000D5AEC" w:rsidRDefault="000D5AEC" w:rsidP="000D5AEC">
      <w:pPr>
        <w:pStyle w:val="BodyText"/>
        <w:kinsoku w:val="0"/>
        <w:overflowPunct w:val="0"/>
        <w:spacing w:before="49"/>
        <w:ind w:left="2239"/>
        <w:rPr>
          <w:rFonts w:ascii="Bauhaus 93" w:hAnsi="Bauhaus 93" w:cs="Bauhaus 93"/>
          <w:w w:val="110"/>
          <w:sz w:val="14"/>
          <w:szCs w:val="14"/>
        </w:rPr>
      </w:pPr>
    </w:p>
    <w:p w14:paraId="40E58A2E" w14:textId="77777777" w:rsidR="000D5AEC" w:rsidRDefault="000D5AEC" w:rsidP="000D5AEC">
      <w:pPr>
        <w:pStyle w:val="BodyText"/>
        <w:kinsoku w:val="0"/>
        <w:overflowPunct w:val="0"/>
        <w:spacing w:before="3" w:line="230" w:lineRule="auto"/>
        <w:ind w:left="113" w:right="111"/>
        <w:jc w:val="both"/>
        <w:rPr>
          <w:rFonts w:ascii="Bauhaus 93" w:hAnsi="Bauhaus 93" w:cs="Bauhaus 93"/>
          <w:w w:val="110"/>
          <w:sz w:val="14"/>
          <w:szCs w:val="14"/>
        </w:rPr>
      </w:pPr>
      <w:r>
        <w:rPr>
          <w:rFonts w:ascii="Bauhaus 93" w:hAnsi="Bauhaus 93" w:cs="Bauhaus 93"/>
          <w:w w:val="110"/>
          <w:sz w:val="14"/>
          <w:szCs w:val="14"/>
        </w:rPr>
        <w:br w:type="page"/>
      </w:r>
    </w:p>
    <w:p w14:paraId="40F2CB6C" w14:textId="77777777" w:rsidR="000D5AEC" w:rsidRDefault="000D5AEC" w:rsidP="000D5AEC">
      <w:pPr>
        <w:pStyle w:val="BodyText"/>
        <w:kinsoku w:val="0"/>
        <w:overflowPunct w:val="0"/>
        <w:spacing w:before="3" w:line="230" w:lineRule="auto"/>
        <w:ind w:left="113" w:right="111"/>
        <w:jc w:val="both"/>
        <w:rPr>
          <w:rFonts w:ascii="Bauhaus 93" w:hAnsi="Bauhaus 93" w:cs="Bauhaus 93"/>
          <w:w w:val="110"/>
          <w:sz w:val="14"/>
          <w:szCs w:val="14"/>
        </w:rPr>
      </w:pPr>
    </w:p>
    <w:p w14:paraId="3D72B75D" w14:textId="77777777" w:rsidR="000D5AEC" w:rsidRDefault="000D5AEC" w:rsidP="000D5AEC">
      <w:pPr>
        <w:pStyle w:val="BodyText"/>
        <w:kinsoku w:val="0"/>
        <w:overflowPunct w:val="0"/>
        <w:spacing w:before="3" w:line="230" w:lineRule="auto"/>
        <w:ind w:left="113" w:right="111"/>
        <w:jc w:val="both"/>
        <w:rPr>
          <w:rFonts w:ascii="Bauhaus 93" w:hAnsi="Bauhaus 93" w:cs="Bauhaus 93"/>
          <w:w w:val="110"/>
          <w:sz w:val="14"/>
          <w:szCs w:val="14"/>
        </w:rPr>
      </w:pPr>
    </w:p>
    <w:p w14:paraId="74F14F69" w14:textId="77777777" w:rsidR="000D5AEC" w:rsidRDefault="000D5AEC" w:rsidP="000D5AEC">
      <w:pPr>
        <w:pStyle w:val="BodyText"/>
        <w:kinsoku w:val="0"/>
        <w:overflowPunct w:val="0"/>
        <w:spacing w:before="3" w:line="230" w:lineRule="auto"/>
        <w:ind w:left="113" w:right="111"/>
        <w:jc w:val="both"/>
        <w:rPr>
          <w:rFonts w:ascii="Bauhaus 93" w:hAnsi="Bauhaus 93" w:cs="Bauhaus 93"/>
          <w:w w:val="110"/>
          <w:sz w:val="14"/>
          <w:szCs w:val="14"/>
        </w:rPr>
      </w:pPr>
    </w:p>
    <w:p w14:paraId="68806D2C" w14:textId="77777777" w:rsidR="000D5AEC" w:rsidRDefault="000D5AEC" w:rsidP="000D5AEC">
      <w:pPr>
        <w:pStyle w:val="BodyText"/>
        <w:kinsoku w:val="0"/>
        <w:overflowPunct w:val="0"/>
        <w:spacing w:before="3" w:line="230" w:lineRule="auto"/>
        <w:ind w:left="113" w:right="111"/>
        <w:jc w:val="both"/>
        <w:rPr>
          <w:rFonts w:ascii="Bauhaus 93" w:hAnsi="Bauhaus 93" w:cs="Bauhaus 93"/>
          <w:w w:val="110"/>
          <w:sz w:val="14"/>
          <w:szCs w:val="14"/>
        </w:rPr>
      </w:pPr>
    </w:p>
    <w:p w14:paraId="21E91EE8" w14:textId="77777777" w:rsidR="000D5AEC" w:rsidRDefault="000D5AEC" w:rsidP="000D5AEC">
      <w:pPr>
        <w:pStyle w:val="BodyText"/>
        <w:kinsoku w:val="0"/>
        <w:overflowPunct w:val="0"/>
        <w:spacing w:before="3" w:line="230" w:lineRule="auto"/>
        <w:ind w:left="113" w:right="111"/>
        <w:jc w:val="both"/>
        <w:rPr>
          <w:rFonts w:ascii="Bauhaus 93" w:hAnsi="Bauhaus 93" w:cs="Bauhaus 93"/>
          <w:w w:val="110"/>
          <w:sz w:val="14"/>
          <w:szCs w:val="14"/>
        </w:rPr>
      </w:pPr>
    </w:p>
    <w:p w14:paraId="07536FAB" w14:textId="77777777" w:rsidR="000D5AEC" w:rsidRDefault="000D5AEC" w:rsidP="000D5AEC">
      <w:pPr>
        <w:pStyle w:val="BodyText"/>
        <w:kinsoku w:val="0"/>
        <w:overflowPunct w:val="0"/>
        <w:spacing w:before="3" w:line="230" w:lineRule="auto"/>
        <w:ind w:left="113" w:right="111"/>
        <w:jc w:val="both"/>
        <w:rPr>
          <w:rFonts w:ascii="Bauhaus 93" w:hAnsi="Bauhaus 93" w:cs="Bauhaus 93"/>
          <w:w w:val="110"/>
          <w:sz w:val="14"/>
          <w:szCs w:val="14"/>
        </w:rPr>
      </w:pPr>
    </w:p>
    <w:p w14:paraId="26EFAE3E" w14:textId="77777777" w:rsidR="000D5AEC" w:rsidRDefault="000D5AEC" w:rsidP="000D5AEC">
      <w:pPr>
        <w:pStyle w:val="BodyText"/>
        <w:kinsoku w:val="0"/>
        <w:overflowPunct w:val="0"/>
        <w:spacing w:before="3" w:line="230" w:lineRule="auto"/>
        <w:ind w:left="113" w:right="111"/>
        <w:jc w:val="both"/>
        <w:rPr>
          <w:rFonts w:ascii="Bauhaus 93" w:hAnsi="Bauhaus 93" w:cs="Bauhaus 93"/>
          <w:w w:val="110"/>
          <w:sz w:val="14"/>
          <w:szCs w:val="14"/>
        </w:rPr>
      </w:pPr>
    </w:p>
    <w:p w14:paraId="53FC4010" w14:textId="77777777" w:rsidR="000D5AEC" w:rsidRDefault="000D5AEC" w:rsidP="000D5AEC">
      <w:pPr>
        <w:pStyle w:val="BodyText"/>
        <w:kinsoku w:val="0"/>
        <w:overflowPunct w:val="0"/>
        <w:spacing w:before="3" w:line="230" w:lineRule="auto"/>
        <w:ind w:left="113" w:right="111"/>
        <w:jc w:val="both"/>
        <w:rPr>
          <w:rFonts w:ascii="Bauhaus 93" w:hAnsi="Bauhaus 93" w:cs="Bauhaus 93"/>
          <w:w w:val="110"/>
          <w:sz w:val="14"/>
          <w:szCs w:val="14"/>
        </w:rPr>
      </w:pPr>
    </w:p>
    <w:p w14:paraId="0F3280DB" w14:textId="77777777" w:rsidR="000D5AEC" w:rsidRDefault="000D5AEC" w:rsidP="000D5AEC">
      <w:pPr>
        <w:pStyle w:val="BodyText"/>
        <w:kinsoku w:val="0"/>
        <w:overflowPunct w:val="0"/>
        <w:spacing w:before="3" w:line="230" w:lineRule="auto"/>
        <w:ind w:left="113" w:right="111"/>
        <w:jc w:val="both"/>
        <w:rPr>
          <w:rFonts w:ascii="Bauhaus 93" w:hAnsi="Bauhaus 93" w:cs="Bauhaus 93"/>
          <w:w w:val="110"/>
          <w:sz w:val="14"/>
          <w:szCs w:val="14"/>
        </w:rPr>
      </w:pPr>
    </w:p>
    <w:p w14:paraId="1F85F946" w14:textId="77777777" w:rsidR="000D5AEC" w:rsidRDefault="000D5AEC" w:rsidP="000D5AEC">
      <w:pPr>
        <w:pStyle w:val="BodyText"/>
        <w:kinsoku w:val="0"/>
        <w:overflowPunct w:val="0"/>
        <w:spacing w:before="3" w:line="230" w:lineRule="auto"/>
        <w:ind w:left="113" w:right="111"/>
        <w:jc w:val="both"/>
        <w:rPr>
          <w:rFonts w:ascii="Bauhaus 93" w:hAnsi="Bauhaus 93" w:cs="Bauhaus 93"/>
          <w:w w:val="110"/>
          <w:sz w:val="14"/>
          <w:szCs w:val="14"/>
        </w:rPr>
      </w:pPr>
    </w:p>
    <w:p w14:paraId="71B8B03E" w14:textId="77777777" w:rsidR="000D5AEC" w:rsidRDefault="000D5AEC" w:rsidP="000D5AEC">
      <w:pPr>
        <w:pStyle w:val="BodyText"/>
        <w:kinsoku w:val="0"/>
        <w:overflowPunct w:val="0"/>
        <w:spacing w:before="3" w:line="230" w:lineRule="auto"/>
        <w:ind w:left="113" w:right="111"/>
        <w:jc w:val="both"/>
        <w:rPr>
          <w:rFonts w:ascii="Bauhaus 93" w:hAnsi="Bauhaus 93" w:cs="Bauhaus 93"/>
          <w:w w:val="110"/>
          <w:sz w:val="14"/>
          <w:szCs w:val="14"/>
        </w:rPr>
      </w:pPr>
    </w:p>
    <w:p w14:paraId="554E351B" w14:textId="77777777" w:rsidR="000D5AEC" w:rsidRDefault="000D5AEC" w:rsidP="000D5AEC">
      <w:pPr>
        <w:pStyle w:val="BodyText"/>
        <w:kinsoku w:val="0"/>
        <w:overflowPunct w:val="0"/>
        <w:spacing w:before="3" w:line="230" w:lineRule="auto"/>
        <w:ind w:left="113" w:right="111"/>
        <w:jc w:val="both"/>
        <w:rPr>
          <w:rFonts w:ascii="Bauhaus 93" w:hAnsi="Bauhaus 93" w:cs="Bauhaus 93"/>
          <w:w w:val="110"/>
          <w:sz w:val="14"/>
          <w:szCs w:val="14"/>
        </w:rPr>
      </w:pPr>
    </w:p>
    <w:p w14:paraId="34582CF1" w14:textId="77777777" w:rsidR="000D5AEC" w:rsidRDefault="000D5AEC" w:rsidP="000D5AEC">
      <w:pPr>
        <w:pStyle w:val="BodyText"/>
        <w:kinsoku w:val="0"/>
        <w:overflowPunct w:val="0"/>
        <w:spacing w:before="3" w:line="230" w:lineRule="auto"/>
        <w:ind w:left="113" w:right="111"/>
        <w:jc w:val="both"/>
        <w:rPr>
          <w:rFonts w:ascii="Bauhaus 93" w:hAnsi="Bauhaus 93" w:cs="Bauhaus 93"/>
          <w:w w:val="110"/>
          <w:sz w:val="14"/>
          <w:szCs w:val="14"/>
        </w:rPr>
      </w:pPr>
    </w:p>
    <w:p w14:paraId="35C0F51D" w14:textId="77777777" w:rsidR="000D5AEC" w:rsidRDefault="000D5AEC" w:rsidP="000D5AEC">
      <w:pPr>
        <w:pStyle w:val="BodyText"/>
        <w:kinsoku w:val="0"/>
        <w:overflowPunct w:val="0"/>
        <w:spacing w:before="3" w:line="230" w:lineRule="auto"/>
        <w:ind w:left="113" w:right="111"/>
        <w:jc w:val="both"/>
        <w:rPr>
          <w:rFonts w:ascii="Bauhaus 93" w:hAnsi="Bauhaus 93" w:cs="Bauhaus 93"/>
          <w:w w:val="110"/>
          <w:sz w:val="14"/>
          <w:szCs w:val="14"/>
        </w:rPr>
      </w:pPr>
    </w:p>
    <w:p w14:paraId="46883207" w14:textId="77777777" w:rsidR="000D5AEC" w:rsidRDefault="000D5AEC" w:rsidP="000D5AEC">
      <w:pPr>
        <w:pStyle w:val="BodyText"/>
        <w:kinsoku w:val="0"/>
        <w:overflowPunct w:val="0"/>
        <w:spacing w:before="3" w:line="230" w:lineRule="auto"/>
        <w:ind w:left="113" w:right="111"/>
        <w:jc w:val="both"/>
        <w:rPr>
          <w:rFonts w:ascii="Bauhaus 93" w:hAnsi="Bauhaus 93" w:cs="Bauhaus 93"/>
          <w:w w:val="110"/>
          <w:sz w:val="14"/>
          <w:szCs w:val="14"/>
        </w:rPr>
      </w:pPr>
    </w:p>
    <w:p w14:paraId="71F3FDDF" w14:textId="77777777" w:rsidR="000D5AEC" w:rsidRDefault="000D5AEC" w:rsidP="000D5AEC">
      <w:pPr>
        <w:pStyle w:val="BodyText"/>
        <w:kinsoku w:val="0"/>
        <w:overflowPunct w:val="0"/>
        <w:spacing w:before="3" w:line="230" w:lineRule="auto"/>
        <w:ind w:left="113" w:right="111"/>
        <w:jc w:val="both"/>
        <w:rPr>
          <w:rFonts w:ascii="Bauhaus 93" w:hAnsi="Bauhaus 93" w:cs="Bauhaus 93"/>
          <w:w w:val="110"/>
          <w:sz w:val="14"/>
          <w:szCs w:val="14"/>
        </w:rPr>
      </w:pPr>
    </w:p>
    <w:p w14:paraId="385F5138" w14:textId="77777777" w:rsidR="000D5AEC" w:rsidRDefault="000D5AEC" w:rsidP="00C17AD8">
      <w:pPr>
        <w:pStyle w:val="BodyText"/>
        <w:kinsoku w:val="0"/>
        <w:overflowPunct w:val="0"/>
        <w:bidi/>
        <w:spacing w:before="3" w:line="230" w:lineRule="auto"/>
        <w:ind w:left="113" w:right="111"/>
        <w:jc w:val="both"/>
        <w:rPr>
          <w:rFonts w:ascii="Bauhaus 93" w:hAnsi="Bauhaus 93" w:cs="Bauhaus 93"/>
          <w:w w:val="110"/>
          <w:sz w:val="14"/>
          <w:szCs w:val="14"/>
        </w:rPr>
      </w:pPr>
    </w:p>
    <w:p w14:paraId="3BBB98E7" w14:textId="77777777" w:rsidR="00C17AD8" w:rsidRDefault="00C17AD8" w:rsidP="00C17AD8">
      <w:pPr>
        <w:pStyle w:val="BodyText"/>
        <w:kinsoku w:val="0"/>
        <w:overflowPunct w:val="0"/>
        <w:bidi/>
        <w:spacing w:before="3" w:line="230" w:lineRule="auto"/>
        <w:ind w:left="113" w:right="111"/>
        <w:jc w:val="both"/>
        <w:rPr>
          <w:rFonts w:ascii="Bauhaus 93" w:hAnsi="Bauhaus 93" w:cs="Bauhaus 93"/>
          <w:w w:val="110"/>
          <w:sz w:val="14"/>
          <w:szCs w:val="14"/>
        </w:rPr>
      </w:pPr>
    </w:p>
    <w:p w14:paraId="26E59B4E" w14:textId="77777777" w:rsidR="00C17AD8" w:rsidRDefault="00C17AD8">
      <w:pPr>
        <w:widowControl/>
        <w:autoSpaceDE/>
        <w:autoSpaceDN/>
        <w:adjustRightInd/>
        <w:spacing w:after="160" w:line="259" w:lineRule="auto"/>
        <w:rPr>
          <w:rFonts w:ascii="Bauhaus 93" w:hAnsi="Bauhaus 93" w:cs="Bauhaus 93"/>
          <w:w w:val="110"/>
          <w:sz w:val="14"/>
          <w:szCs w:val="14"/>
        </w:rPr>
      </w:pPr>
      <w:r>
        <w:rPr>
          <w:rFonts w:ascii="Bauhaus 93" w:hAnsi="Bauhaus 93" w:cs="Bauhaus 93"/>
          <w:w w:val="110"/>
          <w:sz w:val="14"/>
          <w:szCs w:val="14"/>
        </w:rPr>
        <w:br w:type="page"/>
      </w:r>
    </w:p>
    <w:p w14:paraId="5183BA74" w14:textId="77777777" w:rsidR="000D5AEC" w:rsidRDefault="000D5AEC" w:rsidP="000D5AEC">
      <w:pPr>
        <w:pStyle w:val="BodyText"/>
        <w:kinsoku w:val="0"/>
        <w:overflowPunct w:val="0"/>
        <w:spacing w:before="3" w:line="230" w:lineRule="auto"/>
        <w:ind w:left="113" w:right="111"/>
        <w:jc w:val="both"/>
        <w:rPr>
          <w:rFonts w:ascii="Bauhaus 93" w:hAnsi="Bauhaus 93" w:cs="Bauhaus 93"/>
          <w:w w:val="110"/>
          <w:sz w:val="14"/>
          <w:szCs w:val="14"/>
        </w:rPr>
      </w:pPr>
      <w:r>
        <w:rPr>
          <w:rFonts w:ascii="Georgia" w:hAnsi="Georgia" w:cs="Georgia"/>
          <w:b/>
          <w:bCs/>
          <w:sz w:val="24"/>
          <w:szCs w:val="24"/>
        </w:rPr>
        <w:lastRenderedPageBreak/>
        <w:t>Question 5.</w:t>
      </w:r>
      <w:r w:rsidRPr="00CB26EE">
        <w:rPr>
          <w:rFonts w:ascii="Georgia" w:hAnsi="Georgia" w:cs="Georgia"/>
          <w:b/>
          <w:bCs/>
          <w:sz w:val="24"/>
          <w:szCs w:val="24"/>
        </w:rPr>
        <w:t>2</w:t>
      </w:r>
      <w:r w:rsidR="00D05213">
        <w:rPr>
          <w:rFonts w:ascii="Georgia" w:hAnsi="Georgia" w:cs="Georgia"/>
          <w:b/>
          <w:bCs/>
          <w:sz w:val="24"/>
          <w:szCs w:val="24"/>
        </w:rPr>
        <w:t xml:space="preserve"> (4</w:t>
      </w:r>
      <w:r>
        <w:rPr>
          <w:rFonts w:ascii="Georgia" w:hAnsi="Georgia" w:cs="Georgia"/>
          <w:b/>
          <w:bCs/>
          <w:sz w:val="24"/>
          <w:szCs w:val="24"/>
        </w:rPr>
        <w:t xml:space="preserve"> points)</w:t>
      </w:r>
    </w:p>
    <w:p w14:paraId="4594DA0B" w14:textId="77777777" w:rsidR="000D5AEC" w:rsidRDefault="000D5AEC" w:rsidP="000D5AEC">
      <w:pPr>
        <w:pStyle w:val="BodyText"/>
        <w:kinsoku w:val="0"/>
        <w:overflowPunct w:val="0"/>
        <w:spacing w:before="49"/>
        <w:ind w:left="2239"/>
      </w:pPr>
    </w:p>
    <w:p w14:paraId="7A7DB308" w14:textId="77777777" w:rsidR="000D5AEC" w:rsidRDefault="000D5AEC" w:rsidP="000D5AEC">
      <w:pPr>
        <w:pStyle w:val="BodyText"/>
        <w:kinsoku w:val="0"/>
        <w:overflowPunct w:val="0"/>
        <w:spacing w:before="49"/>
        <w:rPr>
          <w:rFonts w:ascii="Bauhaus 93" w:hAnsi="Bauhaus 93" w:cs="Bauhaus 93"/>
          <w:w w:val="110"/>
          <w:sz w:val="14"/>
          <w:szCs w:val="14"/>
        </w:rPr>
      </w:pPr>
      <w:r>
        <w:t xml:space="preserve">Which of the schedule uses timestamps </w:t>
      </w:r>
      <w:r w:rsidR="00C17AD8">
        <w:t>locks? Explain briefly.</w:t>
      </w:r>
    </w:p>
    <w:p w14:paraId="434A2E58" w14:textId="77777777" w:rsidR="000D5AEC" w:rsidRPr="007F3C62" w:rsidRDefault="000D5AEC" w:rsidP="000D5AEC">
      <w:pPr>
        <w:rPr>
          <w:b/>
          <w:bCs/>
          <w:vertAlign w:val="subscript"/>
        </w:rPr>
      </w:pPr>
    </w:p>
    <w:p w14:paraId="0FE0CA4D" w14:textId="77777777" w:rsidR="00CB26EE" w:rsidRDefault="00CB26EE" w:rsidP="006207B7">
      <w:pPr>
        <w:rPr>
          <w:b/>
          <w:bCs/>
          <w:vertAlign w:val="subscript"/>
        </w:rPr>
      </w:pPr>
    </w:p>
    <w:p w14:paraId="3DBDA7C4" w14:textId="77777777" w:rsidR="00C17AD8" w:rsidRDefault="00C17AD8" w:rsidP="006207B7">
      <w:pPr>
        <w:rPr>
          <w:b/>
          <w:bCs/>
          <w:vertAlign w:val="subscript"/>
        </w:rPr>
      </w:pPr>
    </w:p>
    <w:p w14:paraId="2FD9E218" w14:textId="77777777" w:rsidR="00C17AD8" w:rsidRDefault="00C17AD8" w:rsidP="006207B7">
      <w:pPr>
        <w:rPr>
          <w:b/>
          <w:bCs/>
          <w:vertAlign w:val="subscript"/>
        </w:rPr>
      </w:pPr>
    </w:p>
    <w:p w14:paraId="54C38F08" w14:textId="77777777" w:rsidR="00C17AD8" w:rsidRDefault="00C17AD8" w:rsidP="006207B7">
      <w:pPr>
        <w:rPr>
          <w:b/>
          <w:bCs/>
          <w:vertAlign w:val="subscript"/>
        </w:rPr>
      </w:pPr>
    </w:p>
    <w:p w14:paraId="6D52F75A" w14:textId="77777777" w:rsidR="00C17AD8" w:rsidRDefault="00C17AD8" w:rsidP="006207B7">
      <w:pPr>
        <w:rPr>
          <w:b/>
          <w:bCs/>
          <w:vertAlign w:val="subscript"/>
        </w:rPr>
      </w:pPr>
    </w:p>
    <w:p w14:paraId="22E8228C" w14:textId="77777777" w:rsidR="00C17AD8" w:rsidRDefault="00C17AD8" w:rsidP="006207B7">
      <w:pPr>
        <w:rPr>
          <w:b/>
          <w:bCs/>
          <w:vertAlign w:val="subscript"/>
        </w:rPr>
      </w:pPr>
    </w:p>
    <w:p w14:paraId="3E82093C" w14:textId="77777777" w:rsidR="00C17AD8" w:rsidRDefault="00C17AD8" w:rsidP="006207B7">
      <w:pPr>
        <w:rPr>
          <w:b/>
          <w:bCs/>
          <w:vertAlign w:val="subscript"/>
        </w:rPr>
      </w:pPr>
    </w:p>
    <w:p w14:paraId="1DA91B5D" w14:textId="77777777" w:rsidR="00C17AD8" w:rsidRDefault="00C17AD8" w:rsidP="006207B7">
      <w:pPr>
        <w:rPr>
          <w:b/>
          <w:bCs/>
          <w:vertAlign w:val="subscript"/>
        </w:rPr>
      </w:pPr>
    </w:p>
    <w:p w14:paraId="7B8B8D15" w14:textId="77777777" w:rsidR="00C17AD8" w:rsidRDefault="00C17AD8" w:rsidP="006207B7">
      <w:pPr>
        <w:rPr>
          <w:b/>
          <w:bCs/>
          <w:vertAlign w:val="subscript"/>
        </w:rPr>
      </w:pPr>
    </w:p>
    <w:p w14:paraId="33B057B7" w14:textId="77777777" w:rsidR="00C17AD8" w:rsidRDefault="00C17AD8" w:rsidP="00D05213">
      <w:pPr>
        <w:pStyle w:val="BodyText"/>
        <w:kinsoku w:val="0"/>
        <w:overflowPunct w:val="0"/>
        <w:spacing w:before="3" w:line="230" w:lineRule="auto"/>
        <w:ind w:left="113" w:right="111"/>
        <w:jc w:val="both"/>
        <w:rPr>
          <w:rFonts w:ascii="Bauhaus 93" w:hAnsi="Bauhaus 93" w:cs="Bauhaus 93"/>
          <w:w w:val="110"/>
          <w:sz w:val="14"/>
          <w:szCs w:val="14"/>
        </w:rPr>
      </w:pPr>
      <w:r>
        <w:rPr>
          <w:rFonts w:ascii="Georgia" w:hAnsi="Georgia" w:cs="Georgia"/>
          <w:b/>
          <w:bCs/>
          <w:sz w:val="24"/>
          <w:szCs w:val="24"/>
        </w:rPr>
        <w:t>Question 5.</w:t>
      </w:r>
      <w:r w:rsidR="00D05213">
        <w:rPr>
          <w:rFonts w:ascii="Georgia" w:hAnsi="Georgia" w:cs="Georgia"/>
          <w:b/>
          <w:bCs/>
          <w:sz w:val="24"/>
          <w:szCs w:val="24"/>
        </w:rPr>
        <w:t>3</w:t>
      </w:r>
      <w:r>
        <w:rPr>
          <w:rFonts w:ascii="Georgia" w:hAnsi="Georgia" w:cs="Georgia"/>
          <w:b/>
          <w:bCs/>
          <w:sz w:val="24"/>
          <w:szCs w:val="24"/>
        </w:rPr>
        <w:t xml:space="preserve"> (</w:t>
      </w:r>
      <w:r w:rsidR="00D05213">
        <w:rPr>
          <w:rFonts w:ascii="Georgia" w:hAnsi="Georgia" w:cs="Georgia"/>
          <w:b/>
          <w:bCs/>
          <w:sz w:val="24"/>
          <w:szCs w:val="24"/>
        </w:rPr>
        <w:t>4</w:t>
      </w:r>
      <w:r>
        <w:rPr>
          <w:rFonts w:ascii="Georgia" w:hAnsi="Georgia" w:cs="Georgia"/>
          <w:b/>
          <w:bCs/>
          <w:sz w:val="24"/>
          <w:szCs w:val="24"/>
        </w:rPr>
        <w:t xml:space="preserve"> points)</w:t>
      </w:r>
    </w:p>
    <w:p w14:paraId="0F21CF57" w14:textId="77777777" w:rsidR="00C17AD8" w:rsidRDefault="00C17AD8" w:rsidP="00C17AD8">
      <w:pPr>
        <w:pStyle w:val="BodyText"/>
        <w:kinsoku w:val="0"/>
        <w:overflowPunct w:val="0"/>
        <w:spacing w:before="49"/>
        <w:ind w:left="2239"/>
      </w:pPr>
    </w:p>
    <w:p w14:paraId="1F1BF780" w14:textId="77777777" w:rsidR="00C17AD8" w:rsidRDefault="00C17AD8" w:rsidP="00D05213">
      <w:pPr>
        <w:pStyle w:val="BodyText"/>
        <w:kinsoku w:val="0"/>
        <w:overflowPunct w:val="0"/>
        <w:spacing w:before="49"/>
        <w:rPr>
          <w:rFonts w:ascii="Bauhaus 93" w:hAnsi="Bauhaus 93" w:cs="Bauhaus 93"/>
          <w:w w:val="110"/>
          <w:sz w:val="14"/>
          <w:szCs w:val="14"/>
        </w:rPr>
      </w:pPr>
      <w:r>
        <w:t xml:space="preserve">Which of the schedule uses </w:t>
      </w:r>
      <w:r w:rsidR="00A329F6">
        <w:t>a</w:t>
      </w:r>
      <w:r w:rsidR="00D05213">
        <w:t>2 phase locking protocol? Explain briefly.</w:t>
      </w:r>
    </w:p>
    <w:p w14:paraId="0EF2BA80" w14:textId="77777777" w:rsidR="00C17AD8" w:rsidRPr="007F3C62" w:rsidRDefault="00C17AD8" w:rsidP="006207B7">
      <w:pPr>
        <w:rPr>
          <w:b/>
          <w:bCs/>
          <w:vertAlign w:val="subscript"/>
        </w:rPr>
      </w:pPr>
    </w:p>
    <w:sectPr w:rsidR="00C17AD8" w:rsidRPr="007F3C62" w:rsidSect="0020596A">
      <w:type w:val="continuous"/>
      <w:pgSz w:w="11910" w:h="16840"/>
      <w:pgMar w:top="1200" w:right="1020" w:bottom="280" w:left="980" w:header="720" w:footer="720" w:gutter="0"/>
      <w:cols w:space="720" w:equalWidth="0">
        <w:col w:w="991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DBFDE" w14:textId="77777777" w:rsidR="0038753C" w:rsidRDefault="0038753C" w:rsidP="00CB26EE">
      <w:r>
        <w:separator/>
      </w:r>
    </w:p>
  </w:endnote>
  <w:endnote w:type="continuationSeparator" w:id="0">
    <w:p w14:paraId="61F99AB5" w14:textId="77777777" w:rsidR="0038753C" w:rsidRDefault="0038753C" w:rsidP="00CB2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4AFAE" w14:textId="77777777" w:rsidR="006309AD" w:rsidRPr="005567B1" w:rsidRDefault="006309AD" w:rsidP="0082592C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F0C6A" w14:textId="77777777" w:rsidR="006309AD" w:rsidRDefault="006309AD">
    <w:pPr>
      <w:pStyle w:val="BodyText"/>
      <w:kinsoku w:val="0"/>
      <w:overflowPunct w:val="0"/>
      <w:spacing w:line="14" w:lineRule="auto"/>
      <w:rPr>
        <w:rFonts w:ascii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6B1EB95" wp14:editId="32A79895">
              <wp:simplePos x="0" y="0"/>
              <wp:positionH relativeFrom="page">
                <wp:posOffset>719455</wp:posOffset>
              </wp:positionH>
              <wp:positionV relativeFrom="page">
                <wp:posOffset>9598025</wp:posOffset>
              </wp:positionV>
              <wp:extent cx="6119495" cy="0"/>
              <wp:effectExtent l="14605" t="15875" r="9525" b="12700"/>
              <wp:wrapNone/>
              <wp:docPr id="3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19495" cy="0"/>
                      </a:xfrm>
                      <a:custGeom>
                        <a:avLst/>
                        <a:gdLst>
                          <a:gd name="T0" fmla="*/ 0 w 9638"/>
                          <a:gd name="T1" fmla="*/ 0 h 20"/>
                          <a:gd name="T2" fmla="*/ 9638 w 9638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638" h="20">
                            <a:moveTo>
                              <a:pt x="0" y="0"/>
                            </a:moveTo>
                            <a:lnTo>
                              <a:pt x="9638" y="0"/>
                            </a:lnTo>
                          </a:path>
                        </a:pathLst>
                      </a:custGeom>
                      <a:noFill/>
                      <a:ln w="1644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2386AC" id="Freeform 3" o:spid="_x0000_s1026" style="position:absolute;margin-left:56.65pt;margin-top:755.75pt;width:481.85pt;height:0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" o:allowincell="f" path="m,l9638,e" filled="f" strokeweight=".45683mm">
              <v:path arrowok="t" o:connecttype="custom" o:connectlocs="0,0;6119495,0" o:connectangles="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D8771" w14:textId="77777777" w:rsidR="0038753C" w:rsidRDefault="0038753C" w:rsidP="00CB26EE">
      <w:r>
        <w:separator/>
      </w:r>
    </w:p>
  </w:footnote>
  <w:footnote w:type="continuationSeparator" w:id="0">
    <w:p w14:paraId="65F622FB" w14:textId="77777777" w:rsidR="0038753C" w:rsidRDefault="0038753C" w:rsidP="00CB2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15290" w14:textId="77777777" w:rsidR="006309AD" w:rsidRDefault="006309AD" w:rsidP="005567B1">
    <w:pPr>
      <w:pStyle w:val="Header"/>
    </w:pPr>
  </w:p>
  <w:p w14:paraId="58F931DB" w14:textId="77777777" w:rsidR="006309AD" w:rsidRDefault="006309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numFmt w:val="bullet"/>
      <w:lvlText w:val="•"/>
      <w:lvlJc w:val="left"/>
      <w:pPr>
        <w:ind w:left="652" w:hanging="200"/>
      </w:pPr>
      <w:rPr>
        <w:rFonts w:ascii="Calibri" w:hAnsi="Calibri" w:cs="Calibri"/>
        <w:b w:val="0"/>
        <w:bCs w:val="0"/>
        <w:i/>
        <w:iCs/>
        <w:w w:val="100"/>
        <w:sz w:val="20"/>
        <w:szCs w:val="20"/>
      </w:rPr>
    </w:lvl>
    <w:lvl w:ilvl="1">
      <w:numFmt w:val="bullet"/>
      <w:lvlText w:val="•"/>
      <w:lvlJc w:val="left"/>
      <w:pPr>
        <w:ind w:left="1584" w:hanging="200"/>
      </w:pPr>
    </w:lvl>
    <w:lvl w:ilvl="2">
      <w:numFmt w:val="bullet"/>
      <w:lvlText w:val="•"/>
      <w:lvlJc w:val="left"/>
      <w:pPr>
        <w:ind w:left="2509" w:hanging="200"/>
      </w:pPr>
    </w:lvl>
    <w:lvl w:ilvl="3">
      <w:numFmt w:val="bullet"/>
      <w:lvlText w:val="•"/>
      <w:lvlJc w:val="left"/>
      <w:pPr>
        <w:ind w:left="3433" w:hanging="200"/>
      </w:pPr>
    </w:lvl>
    <w:lvl w:ilvl="4">
      <w:numFmt w:val="bullet"/>
      <w:lvlText w:val="•"/>
      <w:lvlJc w:val="left"/>
      <w:pPr>
        <w:ind w:left="4358" w:hanging="200"/>
      </w:pPr>
    </w:lvl>
    <w:lvl w:ilvl="5">
      <w:numFmt w:val="bullet"/>
      <w:lvlText w:val="•"/>
      <w:lvlJc w:val="left"/>
      <w:pPr>
        <w:ind w:left="5282" w:hanging="200"/>
      </w:pPr>
    </w:lvl>
    <w:lvl w:ilvl="6">
      <w:numFmt w:val="bullet"/>
      <w:lvlText w:val="•"/>
      <w:lvlJc w:val="left"/>
      <w:pPr>
        <w:ind w:left="6207" w:hanging="200"/>
      </w:pPr>
    </w:lvl>
    <w:lvl w:ilvl="7">
      <w:numFmt w:val="bullet"/>
      <w:lvlText w:val="•"/>
      <w:lvlJc w:val="left"/>
      <w:pPr>
        <w:ind w:left="7131" w:hanging="200"/>
      </w:pPr>
    </w:lvl>
    <w:lvl w:ilvl="8">
      <w:numFmt w:val="bullet"/>
      <w:lvlText w:val="•"/>
      <w:lvlJc w:val="left"/>
      <w:pPr>
        <w:ind w:left="8056" w:hanging="200"/>
      </w:pPr>
    </w:lvl>
  </w:abstractNum>
  <w:abstractNum w:abstractNumId="1" w15:restartNumberingAfterBreak="0">
    <w:nsid w:val="07D52C03"/>
    <w:multiLevelType w:val="hybridMultilevel"/>
    <w:tmpl w:val="A2D8D984"/>
    <w:lvl w:ilvl="0" w:tplc="B46E71AE">
      <w:numFmt w:val="decimal"/>
      <w:lvlText w:val="%1"/>
      <w:lvlJc w:val="left"/>
      <w:pPr>
        <w:ind w:left="1536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2" w15:restartNumberingAfterBreak="0">
    <w:nsid w:val="18D963D3"/>
    <w:multiLevelType w:val="hybridMultilevel"/>
    <w:tmpl w:val="C2664AB8"/>
    <w:lvl w:ilvl="0" w:tplc="04CA386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F60EC3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EE8A54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D8E61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1E766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5ACE5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ADEE87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F47C3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54465F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A5D5F26"/>
    <w:multiLevelType w:val="hybridMultilevel"/>
    <w:tmpl w:val="05107F76"/>
    <w:lvl w:ilvl="0" w:tplc="702CC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104E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48ED56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CB07E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08B9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F23B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0EAF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9026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1E7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5074D"/>
    <w:multiLevelType w:val="hybridMultilevel"/>
    <w:tmpl w:val="93327F0A"/>
    <w:lvl w:ilvl="0" w:tplc="1DF0BF7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44C0D5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7346C2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D0068E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985450C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99E54F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714EB4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1FE504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C705CA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5" w15:restartNumberingAfterBreak="0">
    <w:nsid w:val="3FE14AA5"/>
    <w:multiLevelType w:val="hybridMultilevel"/>
    <w:tmpl w:val="A7748E80"/>
    <w:lvl w:ilvl="0" w:tplc="3D987A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4052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CE573A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350A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12A0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0453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5CA7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4C63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C251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E847A1"/>
    <w:multiLevelType w:val="hybridMultilevel"/>
    <w:tmpl w:val="76CA88D2"/>
    <w:lvl w:ilvl="0" w:tplc="87F40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9E44B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1C4F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A062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D02C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F603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D6AF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9B4F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7607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7" w15:restartNumberingAfterBreak="0">
    <w:nsid w:val="48F239F0"/>
    <w:multiLevelType w:val="hybridMultilevel"/>
    <w:tmpl w:val="B2E819CA"/>
    <w:lvl w:ilvl="0" w:tplc="B92EBE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24A4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14CF62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D028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CCA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240B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4871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B82D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C873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B41"/>
    <w:rsid w:val="000708DB"/>
    <w:rsid w:val="000776A6"/>
    <w:rsid w:val="00090831"/>
    <w:rsid w:val="000A07FA"/>
    <w:rsid w:val="000C353D"/>
    <w:rsid w:val="000D5AEC"/>
    <w:rsid w:val="0016575A"/>
    <w:rsid w:val="0020596A"/>
    <w:rsid w:val="00241AA5"/>
    <w:rsid w:val="00247D93"/>
    <w:rsid w:val="002624A2"/>
    <w:rsid w:val="0027173D"/>
    <w:rsid w:val="00283B47"/>
    <w:rsid w:val="002B0F24"/>
    <w:rsid w:val="002B2B22"/>
    <w:rsid w:val="002C57E5"/>
    <w:rsid w:val="002E6D3D"/>
    <w:rsid w:val="002F3C10"/>
    <w:rsid w:val="00321BD2"/>
    <w:rsid w:val="003330C8"/>
    <w:rsid w:val="0036494C"/>
    <w:rsid w:val="0038753C"/>
    <w:rsid w:val="003B4185"/>
    <w:rsid w:val="003F3928"/>
    <w:rsid w:val="00407E1B"/>
    <w:rsid w:val="004A0783"/>
    <w:rsid w:val="004A258F"/>
    <w:rsid w:val="004B17E5"/>
    <w:rsid w:val="004C1026"/>
    <w:rsid w:val="004C128A"/>
    <w:rsid w:val="0055372A"/>
    <w:rsid w:val="005567B1"/>
    <w:rsid w:val="00563330"/>
    <w:rsid w:val="005F310C"/>
    <w:rsid w:val="006113C8"/>
    <w:rsid w:val="006207B7"/>
    <w:rsid w:val="00624AED"/>
    <w:rsid w:val="006309AD"/>
    <w:rsid w:val="00672C31"/>
    <w:rsid w:val="00683836"/>
    <w:rsid w:val="007314D0"/>
    <w:rsid w:val="007426DC"/>
    <w:rsid w:val="00766EB3"/>
    <w:rsid w:val="00791473"/>
    <w:rsid w:val="007C169E"/>
    <w:rsid w:val="007E0966"/>
    <w:rsid w:val="007F3C62"/>
    <w:rsid w:val="0082592C"/>
    <w:rsid w:val="008446BE"/>
    <w:rsid w:val="008655EC"/>
    <w:rsid w:val="0089455F"/>
    <w:rsid w:val="008F2AB5"/>
    <w:rsid w:val="009112A5"/>
    <w:rsid w:val="009214D3"/>
    <w:rsid w:val="009D5743"/>
    <w:rsid w:val="00A20747"/>
    <w:rsid w:val="00A24A37"/>
    <w:rsid w:val="00A329F6"/>
    <w:rsid w:val="00A638D8"/>
    <w:rsid w:val="00A7324F"/>
    <w:rsid w:val="00AA4B9C"/>
    <w:rsid w:val="00AB5437"/>
    <w:rsid w:val="00B4122B"/>
    <w:rsid w:val="00B5259B"/>
    <w:rsid w:val="00B54BAF"/>
    <w:rsid w:val="00B81CED"/>
    <w:rsid w:val="00B926E8"/>
    <w:rsid w:val="00BD0E3F"/>
    <w:rsid w:val="00C17AD8"/>
    <w:rsid w:val="00C51C87"/>
    <w:rsid w:val="00CA0A57"/>
    <w:rsid w:val="00CB26EE"/>
    <w:rsid w:val="00CB3449"/>
    <w:rsid w:val="00D03487"/>
    <w:rsid w:val="00D05213"/>
    <w:rsid w:val="00D833F0"/>
    <w:rsid w:val="00D836C0"/>
    <w:rsid w:val="00DB26FB"/>
    <w:rsid w:val="00DD1B69"/>
    <w:rsid w:val="00DE20B2"/>
    <w:rsid w:val="00DE6260"/>
    <w:rsid w:val="00E05E2D"/>
    <w:rsid w:val="00E2167B"/>
    <w:rsid w:val="00E31B41"/>
    <w:rsid w:val="00E42DD5"/>
    <w:rsid w:val="00E9214B"/>
    <w:rsid w:val="00EF4156"/>
    <w:rsid w:val="00F34090"/>
    <w:rsid w:val="00F45DBC"/>
    <w:rsid w:val="00F52288"/>
    <w:rsid w:val="00F713E1"/>
    <w:rsid w:val="00FC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46A9A"/>
  <w15:chartTrackingRefBased/>
  <w15:docId w15:val="{CEB30687-40C3-4440-B083-3DF1FAAB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31B41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Theme="minorEastAsia" w:hAnsi="Book Antiqua" w:cs="Book Antiqua"/>
    </w:rPr>
  </w:style>
  <w:style w:type="paragraph" w:styleId="Heading2">
    <w:name w:val="heading 2"/>
    <w:basedOn w:val="Normal"/>
    <w:next w:val="Normal"/>
    <w:link w:val="Heading2Char"/>
    <w:uiPriority w:val="1"/>
    <w:qFormat/>
    <w:rsid w:val="00E31B41"/>
    <w:pPr>
      <w:ind w:left="153"/>
      <w:outlineLvl w:val="1"/>
    </w:pPr>
    <w:rPr>
      <w:rFonts w:ascii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E31B41"/>
    <w:rPr>
      <w:rFonts w:ascii="Georgia" w:eastAsiaTheme="minorEastAsia" w:hAnsi="Georgia" w:cs="Georgia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1B4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31B41"/>
    <w:rPr>
      <w:rFonts w:ascii="Book Antiqua" w:eastAsiaTheme="minorEastAsia" w:hAnsi="Book Antiqua" w:cs="Book Antiqua"/>
      <w:sz w:val="20"/>
      <w:szCs w:val="20"/>
    </w:rPr>
  </w:style>
  <w:style w:type="paragraph" w:styleId="ListParagraph">
    <w:name w:val="List Paragraph"/>
    <w:basedOn w:val="Normal"/>
    <w:uiPriority w:val="34"/>
    <w:qFormat/>
    <w:rsid w:val="00E31B41"/>
    <w:pPr>
      <w:spacing w:before="129"/>
      <w:ind w:left="652" w:hanging="20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31B4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B26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6EE"/>
    <w:rPr>
      <w:rFonts w:ascii="Book Antiqua" w:eastAsiaTheme="minorEastAsia" w:hAnsi="Book Antiqua" w:cs="Book Antiqua"/>
    </w:rPr>
  </w:style>
  <w:style w:type="paragraph" w:styleId="Footer">
    <w:name w:val="footer"/>
    <w:basedOn w:val="Normal"/>
    <w:link w:val="FooterChar"/>
    <w:uiPriority w:val="99"/>
    <w:unhideWhenUsed/>
    <w:rsid w:val="00CB26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26EE"/>
    <w:rPr>
      <w:rFonts w:ascii="Book Antiqua" w:eastAsiaTheme="minorEastAsia" w:hAnsi="Book Antiqua" w:cs="Book Antiq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1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56"/>
    <w:rPr>
      <w:rFonts w:ascii="Segoe UI" w:eastAsiaTheme="minorEastAs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5372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412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12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122B"/>
    <w:rPr>
      <w:rFonts w:ascii="Book Antiqua" w:eastAsiaTheme="minorEastAsia" w:hAnsi="Book Antiqua" w:cs="Book Antiqu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12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122B"/>
    <w:rPr>
      <w:rFonts w:ascii="Book Antiqua" w:eastAsiaTheme="minorEastAsia" w:hAnsi="Book Antiqua" w:cs="Book Antiqu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81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03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2195">
          <w:marLeft w:val="1267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73">
          <w:marLeft w:val="1642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5123">
          <w:marLeft w:val="1886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5929">
          <w:marLeft w:val="1267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0169">
          <w:marLeft w:val="1642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30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677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1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12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5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311">
          <w:marLeft w:val="1267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394">
          <w:marLeft w:val="1886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3701">
          <w:marLeft w:val="1267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356">
          <w:marLeft w:val="1886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8119">
          <w:marLeft w:val="1267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8707">
          <w:marLeft w:val="1267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2225">
          <w:marLeft w:val="1886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2404">
          <w:marLeft w:val="1267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1445">
          <w:marLeft w:val="1886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827">
          <w:marLeft w:val="1267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E10AA-9D21-4E92-8E1A-F697F3340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CS-ot</dc:creator>
  <cp:keywords/>
  <dc:description/>
  <cp:lastModifiedBy>pc</cp:lastModifiedBy>
  <cp:revision>2</cp:revision>
  <cp:lastPrinted>2019-04-30T18:44:00Z</cp:lastPrinted>
  <dcterms:created xsi:type="dcterms:W3CDTF">2020-04-22T14:52:00Z</dcterms:created>
  <dcterms:modified xsi:type="dcterms:W3CDTF">2020-04-22T14:52:00Z</dcterms:modified>
</cp:coreProperties>
</file>